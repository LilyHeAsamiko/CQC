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FC9" w14:textId="77777777" w:rsidR="00DE657D" w:rsidRDefault="00D67712">
      <w:bookmarkStart w:id="0" w:name="_GoBack"/>
      <w:bookmarkEnd w:id="0"/>
      <w:r>
        <w:t>Hi!</w:t>
      </w:r>
      <w:commentRangeStart w:id="1"/>
      <w:commentRangeStart w:id="2"/>
      <w:commentRangeStart w:id="3"/>
    </w:p>
    <w:commentRangeEnd w:id="1"/>
    <w:p w14:paraId="73436334" w14:textId="77777777" w:rsidR="00DE657D" w:rsidRDefault="00D67712">
      <w:r>
        <w:commentReference w:id="1"/>
      </w:r>
      <w:commentRangeEnd w:id="2"/>
      <w:r>
        <w:commentReference w:id="2"/>
      </w:r>
      <w:commentRangeEnd w:id="3"/>
      <w:r>
        <w:commentReference w:id="3"/>
      </w:r>
    </w:p>
    <w:p w14:paraId="7B41C323" w14:textId="77777777" w:rsidR="00DE657D" w:rsidRDefault="00D67712">
      <w:r>
        <w:t>Once again, thank you for your interest in the QC Mentorship program!</w:t>
      </w:r>
    </w:p>
    <w:p w14:paraId="24E822A8" w14:textId="77777777" w:rsidR="00DE657D" w:rsidRDefault="00DE657D"/>
    <w:p w14:paraId="78865421" w14:textId="77777777" w:rsidR="00DE657D" w:rsidRDefault="00D67712">
      <w:r>
        <w:t>We decided to select participants based on how they will manage to do some simple “screening tasks”.</w:t>
      </w:r>
    </w:p>
    <w:p w14:paraId="545672AB" w14:textId="77777777" w:rsidR="00DE657D" w:rsidRDefault="00DE657D"/>
    <w:p w14:paraId="1379ED8E" w14:textId="77777777" w:rsidR="00DE657D" w:rsidRDefault="00D67712">
      <w:pPr>
        <w:rPr>
          <w:del w:id="4" w:author="Anwar Rizvi" w:date="2020-09-23T16:43:00Z"/>
        </w:rPr>
      </w:pPr>
      <w:r>
        <w:t>These tasks have been designed</w:t>
      </w:r>
      <w:ins w:id="5" w:author="Anwar Rizvi" w:date="2020-09-23T16:43:00Z">
        <w:r>
          <w:t xml:space="preserve">   </w:t>
        </w:r>
      </w:ins>
      <w:del w:id="6" w:author="Anwar Rizvi" w:date="2020-09-23T16:43:00Z">
        <w:r>
          <w:delText xml:space="preserve"> to:</w:delText>
        </w:r>
      </w:del>
    </w:p>
    <w:p w14:paraId="479B157C" w14:textId="77777777" w:rsidR="00DE657D" w:rsidRDefault="00D67712">
      <w:pPr>
        <w:rPr>
          <w:del w:id="7" w:author="Anwar Rizvi" w:date="2020-09-23T16:43:00Z"/>
        </w:rPr>
      </w:pPr>
      <w:del w:id="8" w:author="Anwar Rizvi" w:date="2020-09-23T16:43:00Z">
        <w:r>
          <w:delText>- find out if you have the skills necessary to succeed in our program.</w:delText>
        </w:r>
      </w:del>
    </w:p>
    <w:p w14:paraId="23941907" w14:textId="77777777" w:rsidR="00DE657D" w:rsidRDefault="00D67712">
      <w:pPr>
        <w:rPr>
          <w:del w:id="9" w:author="Anwar Rizvi" w:date="2020-09-23T16:43:00Z"/>
        </w:rPr>
      </w:pPr>
      <w:del w:id="10" w:author="Anwar Rizvi" w:date="2020-09-23T16:43:00Z">
        <w:r>
          <w:delText>- be doable with basic QC knowledge - nothing should be too hard for you to quickly learn.</w:delText>
        </w:r>
      </w:del>
    </w:p>
    <w:p w14:paraId="0390F95D" w14:textId="77777777" w:rsidR="00DE657D" w:rsidRDefault="00D67712">
      <w:pPr>
        <w:rPr>
          <w:del w:id="11" w:author="Anwar Rizvi" w:date="2020-09-23T16:43:00Z"/>
        </w:rPr>
      </w:pPr>
      <w:del w:id="12" w:author="Anwar Rizvi" w:date="2020-09-23T16:43:00Z">
        <w:r>
          <w:delText>- allow you to learn some interesting concepts of QC.</w:delText>
        </w:r>
      </w:del>
    </w:p>
    <w:p w14:paraId="6BBB13C3" w14:textId="77777777" w:rsidR="00DE657D" w:rsidRDefault="00D67712">
      <w:pPr>
        <w:rPr>
          <w:del w:id="13" w:author="Anwar Rizvi" w:date="2020-09-23T16:43:00Z"/>
        </w:rPr>
      </w:pPr>
      <w:del w:id="14" w:author="Anwar Rizvi" w:date="2020-09-23T16:43:00Z">
        <w:r>
          <w:delText>- give you some choices depending on your interests.</w:delText>
        </w:r>
      </w:del>
    </w:p>
    <w:p w14:paraId="02F21BC6" w14:textId="77777777" w:rsidR="00DE657D" w:rsidRDefault="00DE657D">
      <w:pPr>
        <w:ind w:left="720"/>
        <w:rPr>
          <w:del w:id="15" w:author="Anwar Rizvi" w:date="2020-09-23T16:43:00Z"/>
        </w:rPr>
      </w:pPr>
    </w:p>
    <w:p w14:paraId="1D203F31" w14:textId="77777777" w:rsidR="00DE657D" w:rsidRDefault="00D67712">
      <w:pPr>
        <w:rPr>
          <w:del w:id="16" w:author="Anwar Rizvi" w:date="2020-09-23T16:43:00Z"/>
        </w:rPr>
      </w:pPr>
      <w:del w:id="17" w:author="Anwar Rizvi" w:date="2020-09-23T16:43:00Z">
        <w:r>
          <w:delText>What we mean by skills is not knowledge and expertise in QC. It’s the ability to code, learn new concepts and to meet deadlines.</w:delText>
        </w:r>
      </w:del>
    </w:p>
    <w:p w14:paraId="7925007C" w14:textId="77777777" w:rsidR="00DE657D" w:rsidRDefault="00DE657D">
      <w:pPr>
        <w:rPr>
          <w:del w:id="18" w:author="Anwar Rizvi" w:date="2020-09-23T16:43:00Z"/>
        </w:rPr>
      </w:pPr>
    </w:p>
    <w:p w14:paraId="1B90830B" w14:textId="77777777" w:rsidR="00DE657D" w:rsidRDefault="00D67712">
      <w:pPr>
        <w:rPr>
          <w:del w:id="19" w:author="Anwar Rizvi" w:date="2020-09-23T16:43:00Z"/>
        </w:rPr>
      </w:pPr>
      <w:del w:id="20" w:author="Anwar Rizvi" w:date="2020-09-23T16:43:00Z">
        <w:r>
          <w:delText>What are we looking for in these applications?</w:delText>
        </w:r>
      </w:del>
    </w:p>
    <w:p w14:paraId="1200095A" w14:textId="77777777" w:rsidR="00DE657D" w:rsidRDefault="00D67712">
      <w:pPr>
        <w:numPr>
          <w:ilvl w:val="0"/>
          <w:numId w:val="1"/>
        </w:numPr>
        <w:rPr>
          <w:del w:id="21" w:author="Anwar Rizvi" w:date="2020-09-23T16:43:00Z"/>
        </w:rPr>
      </w:pPr>
      <w:del w:id="22" w:author="Anwar Rizvi" w:date="2020-09-23T16:43:00Z">
        <w:r>
          <w:delText>Coding skills – clear, readable, well-structured code</w:delText>
        </w:r>
      </w:del>
    </w:p>
    <w:p w14:paraId="267378B2" w14:textId="77777777" w:rsidR="00DE657D" w:rsidRDefault="00D67712">
      <w:pPr>
        <w:numPr>
          <w:ilvl w:val="0"/>
          <w:numId w:val="1"/>
        </w:numPr>
        <w:rPr>
          <w:del w:id="23" w:author="Anwar Rizvi" w:date="2020-09-23T16:43:00Z"/>
        </w:rPr>
      </w:pPr>
      <w:del w:id="24" w:author="Anwar Rizvi" w:date="2020-09-23T16:43:00Z">
        <w:r>
          <w:delText>Communication – well-described results, easy to understand, tidy.</w:delText>
        </w:r>
      </w:del>
    </w:p>
    <w:p w14:paraId="36EA0494" w14:textId="77777777" w:rsidR="00DE657D" w:rsidRDefault="00D67712">
      <w:pPr>
        <w:numPr>
          <w:ilvl w:val="0"/>
          <w:numId w:val="1"/>
        </w:numPr>
        <w:rPr>
          <w:del w:id="25" w:author="Anwar Rizvi" w:date="2020-09-23T16:43:00Z"/>
        </w:rPr>
      </w:pPr>
      <w:del w:id="26" w:author="Anwar Rizvi" w:date="2020-09-23T16:43:00Z">
        <w:r>
          <w:delText>Reliability – submitted on time, all the points from the task description are met</w:delText>
        </w:r>
      </w:del>
    </w:p>
    <w:p w14:paraId="4ABE7948" w14:textId="77777777" w:rsidR="00DE657D" w:rsidRDefault="00D67712">
      <w:pPr>
        <w:numPr>
          <w:ilvl w:val="0"/>
          <w:numId w:val="1"/>
        </w:numPr>
        <w:rPr>
          <w:del w:id="27" w:author="Anwar Rizvi" w:date="2020-09-23T16:43:00Z"/>
        </w:rPr>
      </w:pPr>
      <w:del w:id="28" w:author="Anwar Rizvi" w:date="2020-09-23T16:43:00Z">
        <w:r>
          <w:delText>Research skills – asking good questions and answering them methodically</w:delText>
        </w:r>
      </w:del>
    </w:p>
    <w:p w14:paraId="083F9EFE" w14:textId="77777777" w:rsidR="00DE657D" w:rsidRDefault="00DE657D">
      <w:pPr>
        <w:rPr>
          <w:del w:id="29" w:author="Anwar Rizvi" w:date="2020-09-23T16:43:00Z"/>
        </w:rPr>
      </w:pPr>
    </w:p>
    <w:p w14:paraId="0BC335F7" w14:textId="77777777" w:rsidR="00DE657D" w:rsidRDefault="00D67712">
      <w:pPr>
        <w:rPr>
          <w:del w:id="30" w:author="Anwar Rizvi" w:date="2020-09-23T16:43:00Z"/>
        </w:rPr>
      </w:pPr>
      <w:del w:id="31" w:author="Anwar Rizvi" w:date="2020-09-23T16:43:00Z">
        <w:r>
          <w:delText>Also, feel free to be creative – once you finish the basic version of the task, you can expand it.</w:delText>
        </w:r>
      </w:del>
    </w:p>
    <w:p w14:paraId="5AFA0757" w14:textId="77777777" w:rsidR="00DE657D" w:rsidRDefault="00DE657D">
      <w:pPr>
        <w:rPr>
          <w:del w:id="32" w:author="Anwar Rizvi" w:date="2020-09-23T16:43:00Z"/>
        </w:rPr>
      </w:pPr>
    </w:p>
    <w:p w14:paraId="44F880CD" w14:textId="77777777" w:rsidR="00DE657D" w:rsidRDefault="00D67712">
      <w:pPr>
        <w:rPr>
          <w:del w:id="33" w:author="Anwar Rizvi" w:date="2020-09-23T16:43:00Z"/>
        </w:rPr>
      </w:pPr>
      <w:del w:id="34" w:author="Anwar Rizvi" w:date="2020-09-23T16:43:00Z">
        <w:r>
          <w:delText xml:space="preserve">Choose tasks based on your interests, don’t try to pick the easiest one. </w:delText>
        </w:r>
      </w:del>
    </w:p>
    <w:p w14:paraId="0C721D68" w14:textId="77777777" w:rsidR="00DE657D" w:rsidRDefault="00DE657D">
      <w:pPr>
        <w:rPr>
          <w:del w:id="35" w:author="Anwar Rizvi" w:date="2020-09-23T16:43:00Z"/>
        </w:rPr>
      </w:pPr>
    </w:p>
    <w:p w14:paraId="10DEC599" w14:textId="77777777" w:rsidR="00DE657D" w:rsidRDefault="00D67712">
      <w:pPr>
        <w:rPr>
          <w:del w:id="36" w:author="Anwar Rizvi" w:date="2020-09-23T16:43:00Z"/>
        </w:rPr>
      </w:pPr>
      <w:del w:id="37" w:author="Anwar Rizvi" w:date="2020-09-23T16:43:00Z">
        <w:r>
          <w:rPr>
            <w:b/>
            <w:u w:val="single"/>
          </w:rPr>
          <w:delText>You need to do only 1 task.</w:delText>
        </w:r>
        <w:r>
          <w:delText xml:space="preserve"> Feel free to do all of them, it might be a good learning opportunity, but it won’t affect admissions to the program :)</w:delText>
        </w:r>
      </w:del>
    </w:p>
    <w:p w14:paraId="4D4F3581" w14:textId="77777777" w:rsidR="00DE657D" w:rsidRDefault="00DE657D">
      <w:pPr>
        <w:rPr>
          <w:del w:id="38" w:author="Anwar Rizvi" w:date="2020-09-23T16:43:00Z"/>
        </w:rPr>
      </w:pPr>
    </w:p>
    <w:p w14:paraId="72C4752B" w14:textId="77777777" w:rsidR="00DE657D" w:rsidRDefault="00D67712">
      <w:pPr>
        <w:rPr>
          <w:del w:id="39" w:author="Anwar Rizvi" w:date="2020-09-23T16:43:00Z"/>
        </w:rPr>
      </w:pPr>
      <w:del w:id="40" w:author="Anwar Rizvi" w:date="2020-09-23T16:43:00Z">
        <w:r>
          <w:delText>So here are the tasks:</w:delText>
        </w:r>
      </w:del>
    </w:p>
    <w:p w14:paraId="75CFF49E" w14:textId="77777777" w:rsidR="00DE657D" w:rsidRDefault="00DE657D">
      <w:pPr>
        <w:rPr>
          <w:del w:id="41" w:author="Anwar Rizvi" w:date="2020-09-23T16:43:00Z"/>
        </w:rPr>
      </w:pPr>
    </w:p>
    <w:p w14:paraId="45E8574C" w14:textId="77777777" w:rsidR="00DE657D" w:rsidRDefault="00D67712">
      <w:pPr>
        <w:rPr>
          <w:del w:id="42" w:author="Anwar Rizvi" w:date="2020-09-23T16:43:00Z"/>
          <w:b/>
          <w:sz w:val="24"/>
          <w:szCs w:val="24"/>
        </w:rPr>
      </w:pPr>
      <w:del w:id="43" w:author="Anwar Rizvi" w:date="2020-09-23T16:43:00Z">
        <w:r>
          <w:rPr>
            <w:b/>
            <w:sz w:val="24"/>
            <w:szCs w:val="24"/>
          </w:rPr>
          <w:delText xml:space="preserve">Task 1 </w:delText>
        </w:r>
      </w:del>
    </w:p>
    <w:p w14:paraId="7D69C8DC" w14:textId="77777777" w:rsidR="00DE657D" w:rsidRDefault="00D67712">
      <w:del w:id="44" w:author="Anwar Rizvi" w:date="2020-09-23T16:43:00Z">
        <w:r>
          <w:delText xml:space="preserve">Implement, on a quantum simulator of your choice, the following 4 qubits state </w:delText>
        </w:r>
        <m:oMath>
          <m:r>
            <w:rPr>
              <w:rFonts w:ascii="Cambria Math" w:hAnsi="Cambria Math"/>
            </w:rPr>
            <m:t>|ψ(θ)&gt;</m:t>
          </m:r>
        </m:oMath>
        <w:commentRangeStart w:id="45"/>
        <w:commentRangeStart w:id="46"/>
        <w:commentRangeEnd w:id="45"/>
        <w:r>
          <w:commentReference w:id="45"/>
        </w:r>
        <w:commentRangeEnd w:id="46"/>
        <w:r>
          <w:commentReference w:id="46"/>
        </w:r>
        <w:r>
          <w:delText>:</w:delText>
        </w:r>
      </w:del>
      <w:r>
        <w:rPr>
          <w:noProof/>
        </w:rPr>
        <w:drawing>
          <wp:inline distT="114300" distB="114300" distL="114300" distR="114300" wp14:anchorId="33F8313B" wp14:editId="53856C97">
            <wp:extent cx="3733800" cy="12477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733800" cy="1247775"/>
                    </a:xfrm>
                    <a:prstGeom prst="rect">
                      <a:avLst/>
                    </a:prstGeom>
                    <a:ln/>
                  </pic:spPr>
                </pic:pic>
              </a:graphicData>
            </a:graphic>
          </wp:inline>
        </w:drawing>
      </w:r>
    </w:p>
    <w:p w14:paraId="5E4BA059" w14:textId="77777777" w:rsidR="00DE657D" w:rsidRDefault="00D67712">
      <w:r>
        <w:t xml:space="preserve">Where the number of layers, denoted with L, has to be considered as a parameter. We call ¨Layer¨ the combination of 1 yellow + 1 green block, so, for example, </w:t>
      </w:r>
      <w:commentRangeStart w:id="47"/>
      <w:commentRangeStart w:id="48"/>
      <w:r>
        <w:t>U1 + U2 is a layer.</w:t>
      </w:r>
      <w:commentRangeEnd w:id="47"/>
      <w:r>
        <w:commentReference w:id="47"/>
      </w:r>
      <w:commentRangeEnd w:id="48"/>
      <w:r>
        <w:commentReference w:id="48"/>
      </w:r>
      <w:r>
        <w:t xml:space="preserve"> The odd/even variational </w:t>
      </w:r>
      <w:commentRangeStart w:id="49"/>
      <w:commentRangeStart w:id="50"/>
      <w:r>
        <w:t>blocks</w:t>
      </w:r>
      <w:commentRangeEnd w:id="49"/>
      <w:r>
        <w:commentReference w:id="49"/>
      </w:r>
      <w:commentRangeEnd w:id="50"/>
      <w:r>
        <w:commentReference w:id="50"/>
      </w:r>
      <w:r>
        <w:t xml:space="preserve"> are given by:</w:t>
      </w:r>
    </w:p>
    <w:p w14:paraId="16535D10" w14:textId="77777777" w:rsidR="00DE657D" w:rsidRDefault="00DE657D"/>
    <w:p w14:paraId="1725E36A" w14:textId="77777777" w:rsidR="00DE657D" w:rsidRDefault="00DE657D"/>
    <w:p w14:paraId="2392209E" w14:textId="77777777" w:rsidR="00DE657D" w:rsidRDefault="00D67712">
      <w:r>
        <w:t>Even blocks</w:t>
      </w:r>
    </w:p>
    <w:p w14:paraId="37FA0F56" w14:textId="77777777" w:rsidR="00DE657D" w:rsidRDefault="00D67712">
      <w:r>
        <w:rPr>
          <w:noProof/>
        </w:rPr>
        <w:drawing>
          <wp:inline distT="114300" distB="114300" distL="114300" distR="114300" wp14:anchorId="40A3B39F" wp14:editId="632EC1A3">
            <wp:extent cx="4538663" cy="132611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38663" cy="1326111"/>
                    </a:xfrm>
                    <a:prstGeom prst="rect">
                      <a:avLst/>
                    </a:prstGeom>
                    <a:ln/>
                  </pic:spPr>
                </pic:pic>
              </a:graphicData>
            </a:graphic>
          </wp:inline>
        </w:drawing>
      </w:r>
    </w:p>
    <w:p w14:paraId="0F2B2A17" w14:textId="77777777" w:rsidR="00DE657D" w:rsidRDefault="00DE657D"/>
    <w:p w14:paraId="05FA71A7" w14:textId="77777777" w:rsidR="00DE657D" w:rsidRDefault="00D67712">
      <w:r>
        <w:t xml:space="preserve">Odd </w:t>
      </w:r>
      <w:commentRangeStart w:id="51"/>
      <w:commentRangeStart w:id="52"/>
      <w:r>
        <w:t>blocks</w:t>
      </w:r>
      <w:commentRangeEnd w:id="51"/>
      <w:r>
        <w:commentReference w:id="51"/>
      </w:r>
      <w:commentRangeEnd w:id="52"/>
      <w:r>
        <w:commentReference w:id="52"/>
      </w:r>
    </w:p>
    <w:p w14:paraId="73E6B71B" w14:textId="77777777" w:rsidR="00DE657D" w:rsidRDefault="00D67712">
      <w:r>
        <w:rPr>
          <w:noProof/>
        </w:rPr>
        <w:drawing>
          <wp:inline distT="114300" distB="114300" distL="114300" distR="114300" wp14:anchorId="13C7731E" wp14:editId="659804C3">
            <wp:extent cx="3100388" cy="132041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100388" cy="1320416"/>
                    </a:xfrm>
                    <a:prstGeom prst="rect">
                      <a:avLst/>
                    </a:prstGeom>
                    <a:ln/>
                  </pic:spPr>
                </pic:pic>
              </a:graphicData>
            </a:graphic>
          </wp:inline>
        </w:drawing>
      </w:r>
    </w:p>
    <w:p w14:paraId="750B83C9" w14:textId="77777777" w:rsidR="00DE657D" w:rsidRDefault="00DE657D"/>
    <w:p w14:paraId="55CBB552" w14:textId="77777777" w:rsidR="00DE657D" w:rsidRDefault="00D67712">
      <w:r>
        <w:t xml:space="preserve">The angles </w:t>
      </w:r>
      <m:oMath>
        <m:sSub>
          <m:sSubPr>
            <m:ctrlPr>
              <w:rPr>
                <w:rFonts w:ascii="Cambria Math" w:hAnsi="Cambria Math"/>
              </w:rPr>
            </m:ctrlPr>
          </m:sSubPr>
          <m:e>
            <m:r>
              <w:rPr>
                <w:rFonts w:ascii="Cambria Math" w:hAnsi="Cambria Math"/>
              </w:rPr>
              <m:t>θ</m:t>
            </m:r>
          </m:e>
          <m:sub>
            <m:r>
              <w:rPr>
                <w:rFonts w:ascii="Cambria Math" w:hAnsi="Cambria Math"/>
              </w:rPr>
              <m:t>i, n</m:t>
            </m:r>
          </m:sub>
        </m:sSub>
      </m:oMath>
      <w:r>
        <w:t xml:space="preserve">are variational parameters, lying in the interval </w:t>
      </w:r>
      <w:commentRangeStart w:id="53"/>
      <w:commentRangeStart w:id="54"/>
      <w:commentRangeStart w:id="55"/>
      <w:commentRangeStart w:id="56"/>
      <w:commentRangeStart w:id="57"/>
      <m:oMath>
        <m:r>
          <w:rPr>
            <w:rFonts w:ascii="Cambria Math" w:hAnsi="Cambria Math"/>
          </w:rPr>
          <m:t>(0, 2π)</m:t>
        </m:r>
      </m:oMath>
      <w:r>
        <w:t>,</w:t>
      </w:r>
      <w:commentRangeEnd w:id="53"/>
      <w:r>
        <w:commentReference w:id="53"/>
      </w:r>
      <w:commentRangeEnd w:id="54"/>
      <w:r>
        <w:commentReference w:id="54"/>
      </w:r>
      <w:commentRangeEnd w:id="55"/>
      <w:r>
        <w:commentReference w:id="55"/>
      </w:r>
      <w:commentRangeEnd w:id="56"/>
      <w:r>
        <w:commentReference w:id="56"/>
      </w:r>
      <w:commentRangeEnd w:id="57"/>
      <w:r>
        <w:commentReference w:id="57"/>
      </w:r>
      <w:r>
        <w:t xml:space="preserve"> initialized at random. Double qubit gates are CZ gates.</w:t>
      </w:r>
    </w:p>
    <w:p w14:paraId="02F7FC02" w14:textId="77777777" w:rsidR="00DE657D" w:rsidRDefault="00DE657D"/>
    <w:p w14:paraId="7E8B9DCF" w14:textId="77777777" w:rsidR="00DE657D" w:rsidRDefault="00D67712">
      <w:r>
        <w:t>Report with a plot, as a function of the number of layers, L, the minimum distance</w:t>
      </w:r>
    </w:p>
    <w:p w14:paraId="4D31FA2C" w14:textId="77777777" w:rsidR="00DE657D" w:rsidRDefault="00DE657D"/>
    <w:p w14:paraId="11575104" w14:textId="77777777" w:rsidR="00DE657D" w:rsidRDefault="00D67712">
      <m:oMathPara>
        <m:oMath>
          <m:r>
            <w:rPr>
              <w:rFonts w:ascii="Cambria Math" w:hAnsi="Cambria Math"/>
            </w:rPr>
            <m:t>ϵ= mi</m:t>
          </m:r>
          <m:sSub>
            <m:sSubPr>
              <m:ctrlPr>
                <w:rPr>
                  <w:rFonts w:ascii="Cambria Math" w:hAnsi="Cambria Math"/>
                </w:rPr>
              </m:ctrlPr>
            </m:sSubPr>
            <m:e>
              <m:r>
                <w:rPr>
                  <w:rFonts w:ascii="Cambria Math" w:hAnsi="Cambria Math"/>
                </w:rPr>
                <m:t>n</m:t>
              </m:r>
            </m:e>
            <m:sub>
              <m:r>
                <w:rPr>
                  <w:rFonts w:ascii="Cambria Math" w:hAnsi="Cambria Math"/>
                </w:rPr>
                <m:t>θ</m:t>
              </m:r>
            </m:sub>
          </m:sSub>
          <m:r>
            <w:rPr>
              <w:rFonts w:ascii="Cambria Math" w:hAnsi="Cambria Math"/>
            </w:rPr>
            <m:t xml:space="preserve"> || |ψ(θ)&gt; - |ϕ&gt; ||</m:t>
          </m:r>
        </m:oMath>
      </m:oMathPara>
    </w:p>
    <w:p w14:paraId="5DCBB090" w14:textId="77777777" w:rsidR="00DE657D" w:rsidRDefault="00DE657D"/>
    <w:p w14:paraId="6A41614C" w14:textId="77777777" w:rsidR="00DE657D" w:rsidRDefault="00D67712">
      <w:r>
        <w:t xml:space="preserve">Where </w:t>
      </w:r>
      <w:commentRangeStart w:id="58"/>
      <w:commentRangeStart w:id="59"/>
      <m:oMath>
        <m:r>
          <w:rPr>
            <w:rFonts w:ascii="Cambria Math" w:hAnsi="Cambria Math"/>
          </w:rPr>
          <m:t>|ϕ&gt;</m:t>
        </m:r>
      </m:oMath>
      <w:r>
        <w:t xml:space="preserve"> is a randomly generated vector on 4 qubits</w:t>
      </w:r>
      <w:commentRangeEnd w:id="58"/>
      <w:r>
        <w:commentReference w:id="58"/>
      </w:r>
      <w:commentRangeEnd w:id="59"/>
      <w:r>
        <w:commentReference w:id="59"/>
      </w:r>
      <w:r>
        <w:t xml:space="preserve"> and the norm </w:t>
      </w:r>
      <m:oMath>
        <m:r>
          <w:rPr>
            <w:rFonts w:ascii="Cambria Math" w:hAnsi="Cambria Math"/>
          </w:rPr>
          <m:t>|| | v&gt; ||</m:t>
        </m:r>
      </m:oMath>
      <w:r>
        <w:t xml:space="preserve">, of a state </w:t>
      </w:r>
      <m:oMath>
        <m:r>
          <w:rPr>
            <w:rFonts w:ascii="Cambria Math" w:hAnsi="Cambria Math"/>
          </w:rPr>
          <m:t>| v&gt;</m:t>
        </m:r>
      </m:oMath>
      <w:r>
        <w:t xml:space="preserve">, simply denotes the square root of the sum of the modulus </w:t>
      </w:r>
      <w:commentRangeStart w:id="60"/>
      <w:commentRangeStart w:id="61"/>
      <w:r>
        <w:t xml:space="preserve">square of the components of </w:t>
      </w:r>
      <w:commentRangeEnd w:id="60"/>
      <w:r>
        <w:commentReference w:id="60"/>
      </w:r>
      <w:commentRangeEnd w:id="61"/>
      <w:r>
        <w:commentReference w:id="61"/>
      </w:r>
      <m:oMath>
        <m:r>
          <w:rPr>
            <w:rFonts w:ascii="Cambria Math" w:hAnsi="Cambria Math"/>
          </w:rPr>
          <m:t>|v &gt;</m:t>
        </m:r>
      </m:oMath>
      <w:r>
        <w:t xml:space="preserve">. The right set of parameters </w:t>
      </w:r>
      <m:oMath>
        <m:sSub>
          <m:sSubPr>
            <m:ctrlPr>
              <w:rPr>
                <w:rFonts w:ascii="Cambria Math" w:hAnsi="Cambria Math"/>
              </w:rPr>
            </m:ctrlPr>
          </m:sSubPr>
          <m:e>
            <m:r>
              <w:rPr>
                <w:rFonts w:ascii="Cambria Math" w:hAnsi="Cambria Math"/>
              </w:rPr>
              <m:t>θ</m:t>
            </m:r>
          </m:e>
          <m:sub>
            <m:r>
              <w:rPr>
                <w:rFonts w:ascii="Cambria Math" w:hAnsi="Cambria Math"/>
              </w:rPr>
              <m:t>i,n</m:t>
            </m:r>
          </m:sub>
        </m:sSub>
      </m:oMath>
      <w:r>
        <w:t xml:space="preserve"> can be found via any method of choice (e.g. grid-search or gradient descent)</w:t>
      </w:r>
    </w:p>
    <w:p w14:paraId="693E8A68" w14:textId="77777777" w:rsidR="00DE657D" w:rsidRDefault="00DE657D"/>
    <w:p w14:paraId="1F50A3E8" w14:textId="77777777" w:rsidR="00DE657D" w:rsidRDefault="00D67712">
      <w:r>
        <w:t>Bonus question:</w:t>
      </w:r>
    </w:p>
    <w:p w14:paraId="73ACB2E0" w14:textId="77777777" w:rsidR="00DE657D" w:rsidRDefault="00D67712">
      <w:r>
        <w:t>Try using other gates for the parametrized gates and see what happens.</w:t>
      </w:r>
    </w:p>
    <w:p w14:paraId="43573309" w14:textId="07DA2852" w:rsidR="00DE657D" w:rsidRDefault="0003447F">
      <w:pPr>
        <w:rPr>
          <w:b/>
        </w:rPr>
      </w:pPr>
      <w:r>
        <w:rPr>
          <w:b/>
        </w:rPr>
        <w:t>Complete in task1.py</w:t>
      </w:r>
    </w:p>
    <w:p w14:paraId="57497A8D" w14:textId="762BF4B8" w:rsidR="0003447F" w:rsidRDefault="0003447F">
      <w:pPr>
        <w:rPr>
          <w:b/>
        </w:rPr>
      </w:pPr>
      <w:r>
        <w:rPr>
          <w:b/>
        </w:rPr>
        <w:t>200 layers in all, in each layer, U1 stands for even</w:t>
      </w:r>
    </w:p>
    <w:p w14:paraId="314D525E" w14:textId="56C7CFBB" w:rsidR="0003447F" w:rsidRPr="0003447F" w:rsidRDefault="0003447F">
      <w:pPr>
        <w:rPr>
          <w:b/>
          <w:lang w:val="en-US"/>
        </w:rPr>
      </w:pPr>
      <w:r>
        <w:rPr>
          <w:b/>
        </w:rPr>
        <w:t>Rz as R1[0:7]</w:t>
      </w:r>
      <w:r w:rsidR="00225467">
        <w:rPr>
          <w:rFonts w:hint="eastAsia"/>
          <w:b/>
        </w:rPr>
        <w:t>（</w:t>
      </w:r>
      <w:r w:rsidR="00225467">
        <w:rPr>
          <w:b/>
          <w:bCs/>
        </w:rPr>
        <w:t>[[</w:t>
      </w:r>
      <w:r w:rsidR="00225467">
        <w:rPr>
          <w:rFonts w:hint="eastAsia"/>
          <w:b/>
          <w:bCs/>
        </w:rPr>
        <w:t>exp</w:t>
      </w:r>
      <w:r w:rsidR="00225467">
        <w:rPr>
          <w:b/>
          <w:bCs/>
        </w:rPr>
        <w:t>(-</w:t>
      </w:r>
      <w:r w:rsidR="007410D7">
        <w:rPr>
          <w:b/>
          <w:bCs/>
        </w:rPr>
        <w:t>1j*</w:t>
      </w:r>
      <w:r w:rsidR="00225467">
        <w:rPr>
          <w:b/>
          <w:bCs/>
        </w:rPr>
        <w:t xml:space="preserve">theta/2),  </w:t>
      </w:r>
      <w:r w:rsidR="007410D7">
        <w:rPr>
          <w:b/>
          <w:bCs/>
        </w:rPr>
        <w:t>exp</w:t>
      </w:r>
      <w:r w:rsidR="00225467">
        <w:rPr>
          <w:b/>
          <w:bCs/>
        </w:rPr>
        <w:t>(</w:t>
      </w:r>
      <w:r w:rsidR="007410D7">
        <w:rPr>
          <w:b/>
          <w:bCs/>
        </w:rPr>
        <w:t>1j*</w:t>
      </w:r>
      <w:r w:rsidR="00225467">
        <w:rPr>
          <w:b/>
          <w:bCs/>
        </w:rPr>
        <w:t>theta/2)],</w:t>
      </w:r>
      <w:r w:rsidR="007410D7" w:rsidRPr="007410D7">
        <w:rPr>
          <w:b/>
          <w:bCs/>
        </w:rPr>
        <w:t xml:space="preserve"> </w:t>
      </w:r>
      <w:r w:rsidR="007410D7">
        <w:rPr>
          <w:b/>
          <w:bCs/>
        </w:rPr>
        <w:t>[</w:t>
      </w:r>
      <w:r w:rsidR="007410D7">
        <w:rPr>
          <w:rFonts w:hint="eastAsia"/>
          <w:b/>
          <w:bCs/>
        </w:rPr>
        <w:t>exp</w:t>
      </w:r>
      <w:r w:rsidR="007410D7">
        <w:rPr>
          <w:b/>
          <w:bCs/>
        </w:rPr>
        <w:t>(-1j*theta/2),  exp(1j*theta/2)]</w:t>
      </w:r>
      <w:r w:rsidR="00225467">
        <w:rPr>
          <w:b/>
          <w:bCs/>
        </w:rPr>
        <w:t>]</w:t>
      </w:r>
      <w:r w:rsidR="00225467">
        <w:rPr>
          <w:rFonts w:hint="eastAsia"/>
          <w:b/>
        </w:rPr>
        <w:t>）</w:t>
      </w:r>
      <w:r>
        <w:rPr>
          <w:b/>
        </w:rPr>
        <w:t xml:space="preserve">; CNOT as CNOT </w:t>
      </w:r>
    </w:p>
    <w:p w14:paraId="034DBD42" w14:textId="0ECBB16E" w:rsidR="00DE657D" w:rsidRDefault="0003447F">
      <w:pPr>
        <w:rPr>
          <w:b/>
          <w:bCs/>
        </w:rPr>
      </w:pPr>
      <w:r w:rsidRPr="0003447F">
        <w:rPr>
          <w:b/>
          <w:bCs/>
        </w:rPr>
        <w:t>U2 stands for odd</w:t>
      </w:r>
    </w:p>
    <w:p w14:paraId="3762808F" w14:textId="527C2962" w:rsidR="0003447F" w:rsidRDefault="0003447F">
      <w:pPr>
        <w:rPr>
          <w:b/>
          <w:bCs/>
        </w:rPr>
      </w:pPr>
      <w:r>
        <w:rPr>
          <w:b/>
          <w:bCs/>
        </w:rPr>
        <w:t>Rx as R2[0:7];(Commented [[cos(theta/2),  -sin(theta/2)],[</w:t>
      </w:r>
      <w:r w:rsidR="00644232">
        <w:rPr>
          <w:b/>
          <w:bCs/>
        </w:rPr>
        <w:t>cos(theta/2), sin(theta/2)</w:t>
      </w:r>
      <w:r>
        <w:rPr>
          <w:b/>
          <w:bCs/>
        </w:rPr>
        <w:t>]</w:t>
      </w:r>
      <w:r w:rsidR="00644232">
        <w:rPr>
          <w:b/>
          <w:bCs/>
        </w:rPr>
        <w:t>]</w:t>
      </w:r>
      <w:r>
        <w:rPr>
          <w:b/>
          <w:bCs/>
        </w:rPr>
        <w:t>)</w:t>
      </w:r>
    </w:p>
    <w:p w14:paraId="004C823A" w14:textId="122C9495" w:rsidR="00644232" w:rsidRDefault="00644232">
      <w:pPr>
        <w:rPr>
          <w:b/>
          <w:bCs/>
        </w:rPr>
      </w:pPr>
    </w:p>
    <w:p w14:paraId="534CE3BB" w14:textId="773B038E" w:rsidR="00644232" w:rsidRDefault="00644232">
      <w:pPr>
        <w:rPr>
          <w:b/>
          <w:bCs/>
        </w:rPr>
      </w:pPr>
      <w:r>
        <w:rPr>
          <w:b/>
          <w:bCs/>
        </w:rPr>
        <w:t>Bonus:</w:t>
      </w:r>
    </w:p>
    <w:p w14:paraId="2E0443BE" w14:textId="25EDBBD5" w:rsidR="00644232" w:rsidRDefault="00644232">
      <w:pPr>
        <w:rPr>
          <w:b/>
          <w:bCs/>
        </w:rPr>
      </w:pPr>
      <w:r>
        <w:rPr>
          <w:b/>
          <w:bCs/>
        </w:rPr>
        <w:t>As the comments ,</w:t>
      </w:r>
      <w:r w:rsidRPr="00644232">
        <w:rPr>
          <w:b/>
          <w:bCs/>
        </w:rPr>
        <w:t xml:space="preserve"> substitute Rx with Ry:</w:t>
      </w:r>
    </w:p>
    <w:p w14:paraId="2C4BB3EB" w14:textId="2E1C4285" w:rsidR="00644232" w:rsidRDefault="00644232">
      <w:pPr>
        <w:rPr>
          <w:b/>
          <w:bCs/>
        </w:rPr>
      </w:pPr>
      <w:r>
        <w:rPr>
          <w:b/>
          <w:bCs/>
        </w:rPr>
        <w:t>RY as new R2[0:7];(uncommented [[cos(theta/2),  1j*sin(theta/2)],[cos(theta/2), 1j*sin(theta/2)]])</w:t>
      </w:r>
    </w:p>
    <w:p w14:paraId="0D30B13A" w14:textId="200BA76F" w:rsidR="00644232" w:rsidRDefault="00644232">
      <w:pPr>
        <w:rPr>
          <w:b/>
          <w:bCs/>
        </w:rPr>
      </w:pPr>
    </w:p>
    <w:p w14:paraId="7A230AFD" w14:textId="7BE4B564" w:rsidR="00644232" w:rsidRDefault="00644232">
      <w:pPr>
        <w:rPr>
          <w:b/>
          <w:bCs/>
        </w:rPr>
      </w:pPr>
      <w:r>
        <w:rPr>
          <w:b/>
          <w:bCs/>
        </w:rPr>
        <w:t>Figures: err_200.png,(detailed trend with layer in 100 epochs sees err_100.png), theta(digree)_200, theta(rad)_200.png, Bonus: err_200(Bonus).png, Bones_theta</w:t>
      </w:r>
      <w:r>
        <w:rPr>
          <w:rFonts w:hint="eastAsia"/>
          <w:b/>
          <w:bCs/>
        </w:rPr>
        <w:t>(</w:t>
      </w:r>
      <w:r>
        <w:rPr>
          <w:b/>
          <w:bCs/>
        </w:rPr>
        <w:t>digree)</w:t>
      </w:r>
      <w:r w:rsidRPr="00644232">
        <w:rPr>
          <w:b/>
          <w:bCs/>
        </w:rPr>
        <w:t xml:space="preserve"> </w:t>
      </w:r>
      <w:r>
        <w:rPr>
          <w:b/>
          <w:bCs/>
        </w:rPr>
        <w:t>_200.png,</w:t>
      </w:r>
      <w:r w:rsidRPr="00644232">
        <w:rPr>
          <w:b/>
          <w:bCs/>
        </w:rPr>
        <w:t xml:space="preserve"> </w:t>
      </w:r>
      <w:r>
        <w:rPr>
          <w:b/>
          <w:bCs/>
        </w:rPr>
        <w:t>Bones_theta_200.png</w:t>
      </w:r>
    </w:p>
    <w:p w14:paraId="100FC0C1" w14:textId="77777777" w:rsidR="00644232" w:rsidRPr="0003447F" w:rsidRDefault="00644232">
      <w:pPr>
        <w:rPr>
          <w:b/>
          <w:bCs/>
        </w:rPr>
      </w:pPr>
    </w:p>
    <w:p w14:paraId="58625069" w14:textId="77777777" w:rsidR="00DE657D" w:rsidRDefault="00D67712">
      <w:pPr>
        <w:rPr>
          <w:b/>
          <w:sz w:val="24"/>
          <w:szCs w:val="24"/>
        </w:rPr>
      </w:pPr>
      <w:r>
        <w:rPr>
          <w:b/>
          <w:sz w:val="24"/>
          <w:szCs w:val="24"/>
        </w:rPr>
        <w:t>Task 2</w:t>
      </w:r>
    </w:p>
    <w:p w14:paraId="4EB3B845" w14:textId="77777777" w:rsidR="00DE657D" w:rsidRDefault="00D67712">
      <w:r>
        <w:t xml:space="preserve">Implement a circuit that </w:t>
      </w:r>
      <w:commentRangeStart w:id="62"/>
      <w:r>
        <w:t xml:space="preserve">returns |01&gt; and |10&gt; with equal </w:t>
      </w:r>
      <w:commentRangeStart w:id="63"/>
      <w:commentRangeStart w:id="64"/>
      <w:commentRangeStart w:id="65"/>
      <w:commentRangeStart w:id="66"/>
      <w:commentRangeStart w:id="67"/>
      <w:commentRangeStart w:id="68"/>
      <w:commentRangeStart w:id="69"/>
      <w:r>
        <w:t>probability</w:t>
      </w:r>
      <w:commentRangeEnd w:id="63"/>
      <w:r>
        <w:commentReference w:id="63"/>
      </w:r>
      <w:commentRangeEnd w:id="64"/>
      <w:r>
        <w:commentReference w:id="64"/>
      </w:r>
      <w:commentRangeEnd w:id="65"/>
      <w:r>
        <w:commentReference w:id="65"/>
      </w:r>
      <w:commentRangeEnd w:id="66"/>
      <w:r>
        <w:commentReference w:id="66"/>
      </w:r>
      <w:commentRangeEnd w:id="67"/>
      <w:r>
        <w:commentReference w:id="67"/>
      </w:r>
      <w:commentRangeEnd w:id="62"/>
      <w:r>
        <w:commentReference w:id="62"/>
      </w:r>
      <w:commentRangeEnd w:id="68"/>
      <w:r>
        <w:commentReference w:id="68"/>
      </w:r>
      <w:commentRangeEnd w:id="69"/>
      <w:r>
        <w:commentReference w:id="69"/>
      </w:r>
      <w:r>
        <w:t xml:space="preserve"> (50% for each).</w:t>
      </w:r>
    </w:p>
    <w:p w14:paraId="5FB0FDAA" w14:textId="77777777" w:rsidR="00DE657D" w:rsidRDefault="00D67712">
      <w:r>
        <w:t>Requirements :</w:t>
      </w:r>
    </w:p>
    <w:p w14:paraId="2400515B" w14:textId="77777777" w:rsidR="00DE657D" w:rsidRDefault="00D67712">
      <w:pPr>
        <w:numPr>
          <w:ilvl w:val="0"/>
          <w:numId w:val="2"/>
        </w:numPr>
      </w:pPr>
      <w:r>
        <w:t xml:space="preserve">The circuit should consist only of CNOTs, RXs and RYs. </w:t>
      </w:r>
    </w:p>
    <w:p w14:paraId="3B3DC76E" w14:textId="77777777" w:rsidR="00DE657D" w:rsidRDefault="00D67712">
      <w:pPr>
        <w:numPr>
          <w:ilvl w:val="0"/>
          <w:numId w:val="2"/>
        </w:numPr>
      </w:pPr>
      <w:r>
        <w:t xml:space="preserve">Start from all parameters in parametric gates being equal to 0 or randomly chosen. </w:t>
      </w:r>
      <w:ins w:id="70" w:author="Ananth S Rao" w:date="2020-09-22T18:10:00Z">
        <w:r>
          <w:tab/>
        </w:r>
      </w:ins>
    </w:p>
    <w:p w14:paraId="4C18A9B7" w14:textId="77777777" w:rsidR="00DE657D" w:rsidRDefault="00D67712">
      <w:pPr>
        <w:numPr>
          <w:ilvl w:val="0"/>
          <w:numId w:val="2"/>
        </w:numPr>
      </w:pPr>
      <w:r>
        <w:t xml:space="preserve">You should find the right set of parameters using gradient descent (you can use more </w:t>
      </w:r>
      <w:ins w:id="71" w:author="santha jeeban Panigrahi" w:date="2020-09-23T18:10:00Z">
        <w:r>
          <w:t xml:space="preserve"> </w:t>
        </w:r>
      </w:ins>
      <w:r>
        <w:t xml:space="preserve">advanced optimization methods if you like). </w:t>
      </w:r>
    </w:p>
    <w:p w14:paraId="6933BAC1" w14:textId="77777777" w:rsidR="00DE657D" w:rsidRDefault="00D67712">
      <w:pPr>
        <w:numPr>
          <w:ilvl w:val="0"/>
          <w:numId w:val="2"/>
        </w:numPr>
      </w:pPr>
      <w:r>
        <w:t xml:space="preserve">Simulations must be done with sampling (i.e. a limited </w:t>
      </w:r>
      <w:commentRangeStart w:id="72"/>
      <w:commentRangeStart w:id="73"/>
      <w:r>
        <w:t>number of measurements</w:t>
      </w:r>
      <w:commentRangeEnd w:id="72"/>
      <w:r>
        <w:commentReference w:id="72"/>
      </w:r>
      <w:commentRangeEnd w:id="73"/>
      <w:r>
        <w:commentReference w:id="73"/>
      </w:r>
      <w:r>
        <w:t xml:space="preserve"> per </w:t>
      </w:r>
      <w:commentRangeStart w:id="74"/>
      <w:commentRangeStart w:id="75"/>
      <w:commentRangeStart w:id="76"/>
      <w:r>
        <w:t>iteration</w:t>
      </w:r>
      <w:commentRangeEnd w:id="74"/>
      <w:r>
        <w:commentReference w:id="74"/>
      </w:r>
      <w:commentRangeEnd w:id="75"/>
      <w:r>
        <w:commentReference w:id="75"/>
      </w:r>
      <w:commentRangeEnd w:id="76"/>
      <w:r>
        <w:commentReference w:id="76"/>
      </w:r>
      <w:r>
        <w:t xml:space="preserve">) and </w:t>
      </w:r>
      <w:commentRangeStart w:id="77"/>
      <w:r>
        <w:t>noise</w:t>
      </w:r>
      <w:commentRangeEnd w:id="77"/>
      <w:r>
        <w:commentReference w:id="77"/>
      </w:r>
      <w:r>
        <w:t xml:space="preserve">. </w:t>
      </w:r>
    </w:p>
    <w:p w14:paraId="00905FD3" w14:textId="77777777" w:rsidR="00DE657D" w:rsidRDefault="00DE657D"/>
    <w:p w14:paraId="3DB8CFBC" w14:textId="77777777" w:rsidR="00DE657D" w:rsidRDefault="00D67712">
      <w:r>
        <w:t xml:space="preserve">Compare the results for different numbers of measurements: 1, 10, 100, 1000. </w:t>
      </w:r>
    </w:p>
    <w:p w14:paraId="76062DF8" w14:textId="77777777" w:rsidR="00DE657D" w:rsidRDefault="00DE657D"/>
    <w:p w14:paraId="661E841E" w14:textId="77777777" w:rsidR="00DE657D" w:rsidRDefault="00D67712">
      <w:commentRangeStart w:id="78"/>
      <w:commentRangeStart w:id="79"/>
      <w:commentRangeStart w:id="80"/>
      <w:r>
        <w:t>Bonus question</w:t>
      </w:r>
      <w:commentRangeEnd w:id="78"/>
      <w:r>
        <w:commentReference w:id="78"/>
      </w:r>
      <w:commentRangeEnd w:id="79"/>
      <w:r>
        <w:commentReference w:id="79"/>
      </w:r>
      <w:commentRangeEnd w:id="80"/>
      <w:r>
        <w:commentReference w:id="80"/>
      </w:r>
      <w:r>
        <w:t>:</w:t>
      </w:r>
    </w:p>
    <w:p w14:paraId="3BBF6B02" w14:textId="77777777" w:rsidR="00DE657D" w:rsidRDefault="00D67712">
      <w:r>
        <w:t>How to make sure you produce state |01&gt; + |10&gt; and not |01&gt; - |10&gt; ?</w:t>
      </w:r>
    </w:p>
    <w:p w14:paraId="39790C16" w14:textId="77777777" w:rsidR="00DE657D" w:rsidRDefault="00DE657D"/>
    <w:p w14:paraId="73D17218" w14:textId="77777777" w:rsidR="00DE657D" w:rsidRDefault="00D67712">
      <w:r>
        <w:t>(Actually for more careful readers, the “correct” version of this question is posted below:</w:t>
      </w:r>
    </w:p>
    <w:p w14:paraId="4512F536" w14:textId="77777777" w:rsidR="00DE657D" w:rsidRDefault="00D67712">
      <w:r>
        <w:rPr>
          <w:rFonts w:ascii="Source Sans Pro" w:eastAsia="Source Sans Pro" w:hAnsi="Source Sans Pro" w:cs="Source Sans Pro"/>
        </w:rPr>
        <w:t>How to make sure you produce state  |01⟩  +  |10⟩  and not any other combination of |01&gt; + e(i*phi)|10⟩ (for example |01⟩  -  |10⟩)?)</w:t>
      </w:r>
    </w:p>
    <w:p w14:paraId="0355E114" w14:textId="4F4F5ACC" w:rsidR="00DE657D" w:rsidRDefault="00DE657D">
      <w:pPr>
        <w:rPr>
          <w:b/>
        </w:rPr>
      </w:pPr>
    </w:p>
    <w:p w14:paraId="643B7026" w14:textId="29CAB483" w:rsidR="00500853" w:rsidRDefault="00500853" w:rsidP="00500853">
      <w:pPr>
        <w:rPr>
          <w:b/>
        </w:rPr>
      </w:pPr>
      <w:r>
        <w:rPr>
          <w:b/>
        </w:rPr>
        <w:t xml:space="preserve">0.Initial from </w:t>
      </w:r>
      <w:r w:rsidRPr="00500853">
        <w:rPr>
          <w:rFonts w:eastAsiaTheme="minorEastAsia" w:hint="eastAsia"/>
          <w:b/>
        </w:rPr>
        <w:t>|</w:t>
      </w:r>
      <w:r w:rsidRPr="00500853">
        <w:rPr>
          <w:b/>
        </w:rPr>
        <w:t xml:space="preserve">0&gt; </w:t>
      </w:r>
      <w:r w:rsidRPr="00500853">
        <w:rPr>
          <w:rFonts w:hint="eastAsia"/>
          <w:b/>
        </w:rPr>
        <w:t>|0&gt;</w:t>
      </w:r>
      <w:r>
        <w:rPr>
          <w:b/>
        </w:rPr>
        <w:t xml:space="preserve"> two qubits</w:t>
      </w:r>
    </w:p>
    <w:p w14:paraId="29922D25" w14:textId="77777777" w:rsidR="00500853" w:rsidRPr="00500853" w:rsidRDefault="00500853" w:rsidP="00500853">
      <w:pPr>
        <w:rPr>
          <w:b/>
        </w:rPr>
      </w:pPr>
    </w:p>
    <w:p w14:paraId="325B1688" w14:textId="01A61A7C" w:rsidR="00500853" w:rsidRDefault="00500853" w:rsidP="00500853">
      <w:pPr>
        <w:pStyle w:val="ListParagraph"/>
        <w:numPr>
          <w:ilvl w:val="0"/>
          <w:numId w:val="4"/>
        </w:numPr>
        <w:rPr>
          <w:b/>
        </w:rPr>
      </w:pPr>
      <w:r w:rsidRPr="00500853">
        <w:rPr>
          <w:b/>
        </w:rPr>
        <w:t xml:space="preserve">RX(theta) </w:t>
      </w:r>
      <w:r>
        <w:rPr>
          <w:b/>
        </w:rPr>
        <w:t xml:space="preserve">on q0 </w:t>
      </w:r>
      <w:r>
        <w:rPr>
          <w:rFonts w:hint="eastAsia"/>
          <w:b/>
        </w:rPr>
        <w:t>：</w:t>
      </w:r>
      <w:r>
        <w:rPr>
          <w:rFonts w:hint="eastAsia"/>
          <w:b/>
        </w:rPr>
        <w:t xml:space="preserve"> cos</w:t>
      </w:r>
      <w:r>
        <w:rPr>
          <w:b/>
        </w:rPr>
        <w:t>(theta)</w:t>
      </w:r>
      <w:r>
        <w:rPr>
          <w:rFonts w:hint="eastAsia"/>
          <w:b/>
        </w:rPr>
        <w:t>|0</w:t>
      </w:r>
      <w:r>
        <w:rPr>
          <w:b/>
        </w:rPr>
        <w:t>&gt;+sin(theta)|1&gt;</w:t>
      </w:r>
    </w:p>
    <w:p w14:paraId="5576FD4B" w14:textId="6D5218BB" w:rsidR="00500853" w:rsidRDefault="00500853" w:rsidP="00500853">
      <w:pPr>
        <w:pStyle w:val="ListParagraph"/>
        <w:rPr>
          <w:b/>
        </w:rPr>
      </w:pPr>
      <w:r>
        <w:rPr>
          <w:b/>
        </w:rPr>
        <w:t>Input  Output</w:t>
      </w:r>
      <w:r w:rsidR="00A1057F">
        <w:rPr>
          <w:b/>
        </w:rPr>
        <w:t xml:space="preserve">   (equivalent to H)</w:t>
      </w:r>
    </w:p>
    <w:p w14:paraId="3CD1B466" w14:textId="70D06375" w:rsidR="00500853" w:rsidRDefault="00500853" w:rsidP="00500853">
      <w:pPr>
        <w:pStyle w:val="ListParagraph"/>
        <w:numPr>
          <w:ilvl w:val="0"/>
          <w:numId w:val="5"/>
        </w:numPr>
        <w:rPr>
          <w:b/>
        </w:rPr>
      </w:pPr>
      <w:r>
        <w:rPr>
          <w:b/>
        </w:rPr>
        <w:t>00</w:t>
      </w:r>
    </w:p>
    <w:p w14:paraId="2480808D" w14:textId="3B89B022" w:rsidR="00500853" w:rsidRDefault="00500853" w:rsidP="00500853">
      <w:pPr>
        <w:ind w:left="1452"/>
        <w:rPr>
          <w:b/>
        </w:rPr>
      </w:pPr>
      <w:r w:rsidRPr="00500853">
        <w:rPr>
          <w:b/>
        </w:rPr>
        <w:t>10</w:t>
      </w:r>
    </w:p>
    <w:p w14:paraId="11DBE26A" w14:textId="49570AEE" w:rsidR="00500853" w:rsidRDefault="00500853" w:rsidP="00500853">
      <w:pPr>
        <w:rPr>
          <w:b/>
        </w:rPr>
      </w:pPr>
      <w:r>
        <w:rPr>
          <w:b/>
        </w:rPr>
        <w:t>Result:</w:t>
      </w:r>
      <w:r>
        <w:rPr>
          <w:rFonts w:hint="eastAsia"/>
          <w:b/>
        </w:rPr>
        <w:t>（</w:t>
      </w:r>
      <w:r>
        <w:rPr>
          <w:rFonts w:hint="eastAsia"/>
          <w:b/>
        </w:rPr>
        <w:t>cos</w:t>
      </w:r>
      <w:r>
        <w:rPr>
          <w:b/>
        </w:rPr>
        <w:t>(theta)</w:t>
      </w:r>
      <w:r>
        <w:rPr>
          <w:rFonts w:hint="eastAsia"/>
          <w:b/>
        </w:rPr>
        <w:t>|0</w:t>
      </w:r>
      <w:r>
        <w:rPr>
          <w:b/>
        </w:rPr>
        <w:t>&gt;+sin(theta)|1&gt;</w:t>
      </w:r>
      <w:r>
        <w:rPr>
          <w:rFonts w:hint="eastAsia"/>
          <w:b/>
        </w:rPr>
        <w:t>）</w:t>
      </w:r>
      <w:r>
        <w:rPr>
          <w:rFonts w:hint="eastAsia"/>
          <w:b/>
        </w:rPr>
        <w:t>|</w:t>
      </w:r>
      <w:r>
        <w:rPr>
          <w:b/>
        </w:rPr>
        <w:t>0&gt;</w:t>
      </w:r>
    </w:p>
    <w:p w14:paraId="67FAD53F" w14:textId="59021CDC" w:rsidR="00A1057F" w:rsidRDefault="00A1057F" w:rsidP="00A1057F">
      <w:pPr>
        <w:rPr>
          <w:b/>
        </w:rPr>
      </w:pPr>
    </w:p>
    <w:p w14:paraId="19B1BF5E" w14:textId="1F061E0C" w:rsidR="00A1057F" w:rsidRDefault="00A1057F" w:rsidP="00500853">
      <w:pPr>
        <w:pStyle w:val="ListParagraph"/>
        <w:numPr>
          <w:ilvl w:val="0"/>
          <w:numId w:val="4"/>
        </w:numPr>
        <w:rPr>
          <w:b/>
        </w:rPr>
      </w:pPr>
      <w:r>
        <w:rPr>
          <w:b/>
        </w:rPr>
        <w:t>CX(CNOT) : CNOT(</w:t>
      </w:r>
      <w:r>
        <w:rPr>
          <w:rFonts w:hint="eastAsia"/>
          <w:b/>
        </w:rPr>
        <w:t>（</w:t>
      </w:r>
      <w:r>
        <w:rPr>
          <w:rFonts w:hint="eastAsia"/>
          <w:b/>
        </w:rPr>
        <w:t>cos</w:t>
      </w:r>
      <w:r>
        <w:rPr>
          <w:b/>
        </w:rPr>
        <w:t>(theta)</w:t>
      </w:r>
      <w:r>
        <w:rPr>
          <w:rFonts w:hint="eastAsia"/>
          <w:b/>
        </w:rPr>
        <w:t>|0</w:t>
      </w:r>
      <w:r>
        <w:rPr>
          <w:b/>
        </w:rPr>
        <w:t>&gt;+sin(theta)|1&gt;</w:t>
      </w:r>
      <w:r>
        <w:rPr>
          <w:rFonts w:hint="eastAsia"/>
          <w:b/>
        </w:rPr>
        <w:t>）</w:t>
      </w:r>
      <w:r>
        <w:rPr>
          <w:rFonts w:hint="eastAsia"/>
          <w:b/>
        </w:rPr>
        <w:t>|</w:t>
      </w:r>
      <w:r>
        <w:rPr>
          <w:b/>
        </w:rPr>
        <w:t>0&gt;</w:t>
      </w:r>
    </w:p>
    <w:p w14:paraId="48BB6BD4" w14:textId="7A0EA90A" w:rsidR="00A1057F" w:rsidRDefault="00A1057F" w:rsidP="00A1057F">
      <w:pPr>
        <w:pStyle w:val="ListParagraph"/>
        <w:rPr>
          <w:b/>
        </w:rPr>
      </w:pPr>
      <w:r>
        <w:rPr>
          <w:b/>
        </w:rPr>
        <w:t>Input    Output</w:t>
      </w:r>
    </w:p>
    <w:p w14:paraId="1F77D09B" w14:textId="28202F21" w:rsidR="00A1057F" w:rsidRDefault="00A1057F" w:rsidP="00A1057F">
      <w:pPr>
        <w:pStyle w:val="ListParagraph"/>
        <w:rPr>
          <w:b/>
        </w:rPr>
      </w:pPr>
      <w:r>
        <w:rPr>
          <w:b/>
        </w:rPr>
        <w:t>00            00</w:t>
      </w:r>
    </w:p>
    <w:p w14:paraId="482D8CC5" w14:textId="0678A043" w:rsidR="00A1057F" w:rsidRDefault="00A1057F" w:rsidP="00A1057F">
      <w:pPr>
        <w:rPr>
          <w:b/>
        </w:rPr>
      </w:pPr>
      <w:r>
        <w:rPr>
          <w:b/>
        </w:rPr>
        <w:tab/>
        <w:t>10            11</w:t>
      </w:r>
    </w:p>
    <w:p w14:paraId="5CA8D3B3" w14:textId="56275C29" w:rsidR="00A1057F" w:rsidRPr="00A1057F" w:rsidRDefault="00A1057F" w:rsidP="00A1057F">
      <w:pPr>
        <w:rPr>
          <w:b/>
        </w:rPr>
      </w:pPr>
      <w:r>
        <w:rPr>
          <w:b/>
        </w:rPr>
        <w:t xml:space="preserve">Result: </w:t>
      </w:r>
      <w:r>
        <w:rPr>
          <w:rFonts w:hint="eastAsia"/>
          <w:b/>
        </w:rPr>
        <w:t>cos</w:t>
      </w:r>
      <w:r>
        <w:rPr>
          <w:b/>
        </w:rPr>
        <w:t>(theta)</w:t>
      </w:r>
      <w:r>
        <w:rPr>
          <w:rFonts w:hint="eastAsia"/>
          <w:b/>
        </w:rPr>
        <w:t>|</w:t>
      </w:r>
      <w:r>
        <w:rPr>
          <w:b/>
        </w:rPr>
        <w:t>0</w:t>
      </w:r>
      <w:r>
        <w:rPr>
          <w:rFonts w:hint="eastAsia"/>
          <w:b/>
        </w:rPr>
        <w:t>0</w:t>
      </w:r>
      <w:r>
        <w:rPr>
          <w:b/>
        </w:rPr>
        <w:t>&gt;+sin(theta)|11&gt;</w:t>
      </w:r>
    </w:p>
    <w:p w14:paraId="2B4B1871" w14:textId="2870F75B" w:rsidR="00500853" w:rsidRDefault="00A1057F" w:rsidP="00500853">
      <w:pPr>
        <w:pStyle w:val="ListParagraph"/>
        <w:numPr>
          <w:ilvl w:val="0"/>
          <w:numId w:val="4"/>
        </w:numPr>
        <w:rPr>
          <w:b/>
        </w:rPr>
      </w:pPr>
      <w:r>
        <w:rPr>
          <w:b/>
        </w:rPr>
        <w:t xml:space="preserve">RY(pi) on q1 </w:t>
      </w:r>
      <w:r>
        <w:rPr>
          <w:rFonts w:hint="eastAsia"/>
          <w:b/>
        </w:rPr>
        <w:t>：</w:t>
      </w:r>
      <w:r>
        <w:rPr>
          <w:rFonts w:hint="eastAsia"/>
          <w:b/>
        </w:rPr>
        <w:t xml:space="preserve"> </w:t>
      </w:r>
      <w:r w:rsidR="00524F11">
        <w:rPr>
          <w:b/>
        </w:rPr>
        <w:t>|</w:t>
      </w:r>
      <w:r>
        <w:rPr>
          <w:b/>
        </w:rPr>
        <w:t>1&gt;|0&gt;</w:t>
      </w:r>
      <w:r w:rsidR="00524F11">
        <w:rPr>
          <w:b/>
        </w:rPr>
        <w:t xml:space="preserve"> + |0&gt;|1&gt;</w:t>
      </w:r>
    </w:p>
    <w:p w14:paraId="10CE1B0E" w14:textId="5A7880FC" w:rsidR="00524F11" w:rsidRDefault="00524F11" w:rsidP="00524F11">
      <w:pPr>
        <w:pStyle w:val="ListParagraph"/>
        <w:rPr>
          <w:b/>
        </w:rPr>
      </w:pPr>
      <w:r>
        <w:rPr>
          <w:b/>
        </w:rPr>
        <w:t>Input        Output  (equivalent to ancilla, not x)</w:t>
      </w:r>
    </w:p>
    <w:p w14:paraId="76011460" w14:textId="74D631F1" w:rsidR="00524F11" w:rsidRDefault="00524F11" w:rsidP="00524F11">
      <w:pPr>
        <w:pStyle w:val="ListParagraph"/>
        <w:rPr>
          <w:b/>
        </w:rPr>
      </w:pPr>
      <w:r>
        <w:rPr>
          <w:b/>
        </w:rPr>
        <w:t>00               01</w:t>
      </w:r>
    </w:p>
    <w:p w14:paraId="62965A5D" w14:textId="5BF937FC" w:rsidR="00524F11" w:rsidRDefault="00524F11" w:rsidP="00524F11">
      <w:pPr>
        <w:pStyle w:val="ListParagraph"/>
        <w:rPr>
          <w:b/>
        </w:rPr>
      </w:pPr>
      <w:r>
        <w:rPr>
          <w:b/>
        </w:rPr>
        <w:t>11               10</w:t>
      </w:r>
    </w:p>
    <w:p w14:paraId="02E5A2BB" w14:textId="7CEEFE1E" w:rsidR="00524F11" w:rsidRDefault="00524F11" w:rsidP="00524F11">
      <w:pPr>
        <w:rPr>
          <w:b/>
        </w:rPr>
      </w:pPr>
      <w:r>
        <w:rPr>
          <w:b/>
        </w:rPr>
        <w:t xml:space="preserve">Result: </w:t>
      </w:r>
      <w:r>
        <w:rPr>
          <w:rFonts w:hint="eastAsia"/>
          <w:b/>
        </w:rPr>
        <w:t>cos</w:t>
      </w:r>
      <w:r>
        <w:rPr>
          <w:b/>
        </w:rPr>
        <w:t>(theta)</w:t>
      </w:r>
      <w:r>
        <w:rPr>
          <w:rFonts w:hint="eastAsia"/>
          <w:b/>
        </w:rPr>
        <w:t>|</w:t>
      </w:r>
      <w:r>
        <w:rPr>
          <w:b/>
        </w:rPr>
        <w:t>01&gt;+sin(theta)|10&gt;</w:t>
      </w:r>
    </w:p>
    <w:p w14:paraId="7797CB77" w14:textId="7470CE41" w:rsidR="008040A1" w:rsidRDefault="008040A1" w:rsidP="00524F11">
      <w:pPr>
        <w:rPr>
          <w:b/>
        </w:rPr>
      </w:pPr>
    </w:p>
    <w:p w14:paraId="0A4A1905" w14:textId="57AE9D45" w:rsidR="00225467" w:rsidRDefault="00225467" w:rsidP="00524F11">
      <w:pPr>
        <w:rPr>
          <w:b/>
        </w:rPr>
      </w:pPr>
      <w:r>
        <w:rPr>
          <w:b/>
        </w:rPr>
        <w:t>By hand:</w:t>
      </w:r>
    </w:p>
    <w:p w14:paraId="6A812FCE" w14:textId="37D5E027" w:rsidR="00225467" w:rsidRDefault="00225467" w:rsidP="00524F11">
      <w:pPr>
        <w:rPr>
          <w:b/>
        </w:rPr>
      </w:pPr>
      <w:r>
        <w:rPr>
          <w:b/>
        </w:rPr>
        <w:t>Prob(‘01’) = Prob(‘00’) = 0.5</w:t>
      </w:r>
    </w:p>
    <w:p w14:paraId="23050E90" w14:textId="7BBA84A0" w:rsidR="00225467" w:rsidRDefault="00225467" w:rsidP="00524F11">
      <w:pPr>
        <w:rPr>
          <w:b/>
        </w:rPr>
      </w:pPr>
      <w:r>
        <w:rPr>
          <w:b/>
        </w:rPr>
        <w:t>Prob(‘10’) = Prob(‘11’) = 0.5</w:t>
      </w:r>
    </w:p>
    <w:p w14:paraId="4C75C025" w14:textId="77777777" w:rsidR="00225467" w:rsidRDefault="00225467" w:rsidP="00524F11">
      <w:pPr>
        <w:rPr>
          <w:b/>
        </w:rPr>
      </w:pPr>
    </w:p>
    <w:p w14:paraId="7649A911" w14:textId="14675381" w:rsidR="008040A1" w:rsidRPr="00524F11" w:rsidRDefault="008040A1" w:rsidP="00524F11">
      <w:pPr>
        <w:rPr>
          <w:b/>
        </w:rPr>
      </w:pPr>
      <w:r>
        <w:rPr>
          <w:rFonts w:hint="eastAsia"/>
          <w:b/>
        </w:rPr>
        <w:t>Implement</w:t>
      </w:r>
      <w:r>
        <w:rPr>
          <w:b/>
        </w:rPr>
        <w:t xml:space="preserve"> on qiskit see the qiskit.png (h,s,h </w:t>
      </w:r>
      <w:r w:rsidRPr="008040A1">
        <w:rPr>
          <w:b/>
        </w:rPr>
        <w:sym w:font="Wingdings" w:char="F0F3"/>
      </w:r>
      <w:r>
        <w:rPr>
          <w:b/>
        </w:rPr>
        <w:t xml:space="preserve"> RX(theta) ; cx; h,h </w:t>
      </w:r>
      <w:r w:rsidRPr="008040A1">
        <w:rPr>
          <w:b/>
        </w:rPr>
        <w:sym w:font="Wingdings" w:char="F0F3"/>
      </w:r>
      <w:r>
        <w:rPr>
          <w:b/>
        </w:rPr>
        <w:t xml:space="preserve"> not )</w:t>
      </w:r>
    </w:p>
    <w:p w14:paraId="28FF52A1" w14:textId="43320AB4" w:rsidR="008040A1" w:rsidRDefault="008040A1" w:rsidP="008040A1">
      <w:pPr>
        <w:pStyle w:val="ListParagraph"/>
        <w:ind w:left="1452"/>
        <w:rPr>
          <w:b/>
        </w:rPr>
      </w:pPr>
      <w:r>
        <w:rPr>
          <w:b/>
        </w:rPr>
        <w:t>And the circuit on circuit.png</w:t>
      </w:r>
    </w:p>
    <w:p w14:paraId="71D173A7" w14:textId="1A26DD56" w:rsidR="008040A1" w:rsidRDefault="008040A1" w:rsidP="008040A1">
      <w:pPr>
        <w:rPr>
          <w:b/>
        </w:rPr>
      </w:pPr>
      <w:r>
        <w:rPr>
          <w:b/>
        </w:rPr>
        <w:t>With different measurement numbers: fig1</w:t>
      </w:r>
      <w:r w:rsidR="001E52D4">
        <w:rPr>
          <w:b/>
        </w:rPr>
        <w:t>.png</w:t>
      </w:r>
      <w:r>
        <w:rPr>
          <w:b/>
        </w:rPr>
        <w:t>- fig4</w:t>
      </w:r>
      <w:r w:rsidR="001E52D4">
        <w:rPr>
          <w:b/>
        </w:rPr>
        <w:t>.png</w:t>
      </w:r>
    </w:p>
    <w:p w14:paraId="08FDBCF0" w14:textId="77777777" w:rsidR="00FD3448" w:rsidRDefault="00FD3448" w:rsidP="008040A1">
      <w:pPr>
        <w:rPr>
          <w:b/>
        </w:rPr>
      </w:pPr>
      <w:r>
        <w:rPr>
          <w:b/>
        </w:rPr>
        <w:t>1:</w:t>
      </w:r>
    </w:p>
    <w:p w14:paraId="1BDCF0FA" w14:textId="62E8687F" w:rsidR="008040A1" w:rsidRDefault="008040A1" w:rsidP="008040A1">
      <w:pPr>
        <w:rPr>
          <w:b/>
        </w:rPr>
      </w:pPr>
      <w:r>
        <w:rPr>
          <w:b/>
        </w:rPr>
        <w:t>{</w:t>
      </w:r>
    </w:p>
    <w:p w14:paraId="60CDA930" w14:textId="77777777" w:rsidR="008040A1" w:rsidRDefault="008040A1" w:rsidP="008040A1">
      <w:pPr>
        <w:rPr>
          <w:b/>
        </w:rPr>
      </w:pPr>
      <w:r>
        <w:rPr>
          <w:b/>
        </w:rPr>
        <w:t>‘01’: 1,</w:t>
      </w:r>
    </w:p>
    <w:p w14:paraId="6364980B" w14:textId="0945ECC7" w:rsidR="008040A1" w:rsidRDefault="008040A1" w:rsidP="008040A1">
      <w:pPr>
        <w:rPr>
          <w:b/>
        </w:rPr>
      </w:pPr>
      <w:r>
        <w:rPr>
          <w:b/>
        </w:rPr>
        <w:t>‘10’: 0}</w:t>
      </w:r>
    </w:p>
    <w:p w14:paraId="5A993A80" w14:textId="080208C8" w:rsidR="00FD3448" w:rsidRDefault="00FD3448" w:rsidP="008040A1">
      <w:pPr>
        <w:rPr>
          <w:b/>
        </w:rPr>
      </w:pPr>
      <w:r>
        <w:rPr>
          <w:b/>
        </w:rPr>
        <w:t>10:</w:t>
      </w:r>
    </w:p>
    <w:p w14:paraId="2380E2DB" w14:textId="77777777" w:rsidR="00FD3448" w:rsidRDefault="008040A1" w:rsidP="008040A1">
      <w:pPr>
        <w:rPr>
          <w:b/>
        </w:rPr>
      </w:pPr>
      <w:r>
        <w:rPr>
          <w:b/>
        </w:rPr>
        <w:t>{</w:t>
      </w:r>
    </w:p>
    <w:p w14:paraId="5323FCF6" w14:textId="63D95438" w:rsidR="008040A1" w:rsidRDefault="008040A1" w:rsidP="008040A1">
      <w:pPr>
        <w:rPr>
          <w:b/>
        </w:rPr>
      </w:pPr>
      <w:r>
        <w:rPr>
          <w:b/>
        </w:rPr>
        <w:t>‘01’:6,</w:t>
      </w:r>
    </w:p>
    <w:p w14:paraId="6479A5BA" w14:textId="5117A8BD" w:rsidR="008040A1" w:rsidRDefault="008040A1" w:rsidP="008040A1">
      <w:pPr>
        <w:rPr>
          <w:b/>
        </w:rPr>
      </w:pPr>
      <w:r>
        <w:rPr>
          <w:b/>
        </w:rPr>
        <w:t>‘10’: 4}</w:t>
      </w:r>
    </w:p>
    <w:p w14:paraId="13B12A76" w14:textId="04708A0C" w:rsidR="00FD3448" w:rsidRDefault="00FD3448" w:rsidP="008040A1">
      <w:pPr>
        <w:rPr>
          <w:b/>
        </w:rPr>
      </w:pPr>
      <w:r>
        <w:rPr>
          <w:b/>
        </w:rPr>
        <w:t>100:</w:t>
      </w:r>
    </w:p>
    <w:p w14:paraId="575379BE" w14:textId="77777777" w:rsidR="00FD3448" w:rsidRDefault="00FD3448" w:rsidP="00FD3448">
      <w:pPr>
        <w:rPr>
          <w:b/>
        </w:rPr>
      </w:pPr>
      <w:r>
        <w:rPr>
          <w:b/>
        </w:rPr>
        <w:t>{</w:t>
      </w:r>
    </w:p>
    <w:p w14:paraId="38724876" w14:textId="3BAEAF34" w:rsidR="00FD3448" w:rsidRDefault="00FD3448" w:rsidP="00FD3448">
      <w:pPr>
        <w:rPr>
          <w:b/>
        </w:rPr>
      </w:pPr>
      <w:r>
        <w:rPr>
          <w:b/>
        </w:rPr>
        <w:t>‘01’:53,</w:t>
      </w:r>
    </w:p>
    <w:p w14:paraId="1352B9ED" w14:textId="378424B3" w:rsidR="00FD3448" w:rsidRDefault="00FD3448" w:rsidP="00FD3448">
      <w:pPr>
        <w:rPr>
          <w:b/>
        </w:rPr>
      </w:pPr>
      <w:r>
        <w:rPr>
          <w:b/>
        </w:rPr>
        <w:t>‘10’: 47}</w:t>
      </w:r>
    </w:p>
    <w:p w14:paraId="6C6C940C" w14:textId="541F1AB1" w:rsidR="00FD3448" w:rsidRDefault="00FD3448" w:rsidP="008040A1">
      <w:pPr>
        <w:rPr>
          <w:b/>
        </w:rPr>
      </w:pPr>
      <w:r>
        <w:rPr>
          <w:b/>
        </w:rPr>
        <w:t>1000:</w:t>
      </w:r>
    </w:p>
    <w:p w14:paraId="67BCC503" w14:textId="77777777" w:rsidR="00FD3448" w:rsidRDefault="00FD3448" w:rsidP="00FD3448">
      <w:pPr>
        <w:rPr>
          <w:b/>
        </w:rPr>
      </w:pPr>
      <w:r>
        <w:rPr>
          <w:b/>
        </w:rPr>
        <w:t>{</w:t>
      </w:r>
    </w:p>
    <w:p w14:paraId="4FDEE0ED" w14:textId="3CCC1AAB" w:rsidR="00FD3448" w:rsidRDefault="00FD3448" w:rsidP="00FD3448">
      <w:pPr>
        <w:rPr>
          <w:b/>
        </w:rPr>
      </w:pPr>
      <w:r>
        <w:rPr>
          <w:b/>
        </w:rPr>
        <w:t>‘01’:535,</w:t>
      </w:r>
    </w:p>
    <w:p w14:paraId="484FEA7E" w14:textId="7CB70F04" w:rsidR="00FD3448" w:rsidRDefault="00FD3448" w:rsidP="008040A1">
      <w:pPr>
        <w:rPr>
          <w:b/>
        </w:rPr>
      </w:pPr>
      <w:r>
        <w:rPr>
          <w:b/>
        </w:rPr>
        <w:t>‘10’: 465}</w:t>
      </w:r>
    </w:p>
    <w:p w14:paraId="6CB7D7A9" w14:textId="2B05ABC9" w:rsidR="00FD3448" w:rsidRDefault="001E52D4" w:rsidP="008040A1">
      <w:pPr>
        <w:rPr>
          <w:b/>
        </w:rPr>
      </w:pPr>
      <w:r>
        <w:rPr>
          <w:b/>
        </w:rPr>
        <w:t>Complete in task2.txt</w:t>
      </w:r>
    </w:p>
    <w:p w14:paraId="139BFED6" w14:textId="77777777" w:rsidR="001E52D4" w:rsidRDefault="001E52D4" w:rsidP="008040A1">
      <w:pPr>
        <w:rPr>
          <w:b/>
        </w:rPr>
      </w:pPr>
    </w:p>
    <w:p w14:paraId="5B714D78" w14:textId="1ADD2386" w:rsidR="00FD3448" w:rsidRDefault="00FD3448" w:rsidP="008040A1">
      <w:pPr>
        <w:rPr>
          <w:b/>
        </w:rPr>
      </w:pPr>
      <w:r>
        <w:rPr>
          <w:b/>
        </w:rPr>
        <w:lastRenderedPageBreak/>
        <w:t>Bonus: apply RY(theta) to rotate more, in case :from |01&gt;- |10&gt; to |01&gt;+ |10&gt; just use theta = pi</w:t>
      </w:r>
    </w:p>
    <w:p w14:paraId="30A89D94" w14:textId="77777777" w:rsidR="00FD3448" w:rsidRDefault="00FD3448" w:rsidP="008040A1">
      <w:pPr>
        <w:rPr>
          <w:b/>
        </w:rPr>
      </w:pPr>
    </w:p>
    <w:p w14:paraId="23E53552" w14:textId="77777777" w:rsidR="008040A1" w:rsidRPr="008040A1" w:rsidRDefault="008040A1" w:rsidP="008040A1">
      <w:pPr>
        <w:rPr>
          <w:b/>
        </w:rPr>
      </w:pPr>
    </w:p>
    <w:p w14:paraId="10A8622F" w14:textId="77777777" w:rsidR="00DE657D" w:rsidRDefault="00D67712">
      <w:pPr>
        <w:rPr>
          <w:b/>
          <w:sz w:val="24"/>
          <w:szCs w:val="24"/>
        </w:rPr>
      </w:pPr>
      <w:r>
        <w:rPr>
          <w:b/>
          <w:sz w:val="24"/>
          <w:szCs w:val="24"/>
        </w:rPr>
        <w:t>Task 3</w:t>
      </w:r>
    </w:p>
    <w:p w14:paraId="26CB551B" w14:textId="77777777" w:rsidR="00DE657D" w:rsidRDefault="00DE657D"/>
    <w:p w14:paraId="618CB0D7" w14:textId="77777777" w:rsidR="00DE657D" w:rsidRDefault="00D67712">
      <w:r>
        <w:t>Please write a simple compiler – program, which translates one quantum circuit into another, using a restricted set of gates.</w:t>
      </w:r>
    </w:p>
    <w:p w14:paraId="6D69259C" w14:textId="77777777" w:rsidR="00DE657D" w:rsidRDefault="00DE657D"/>
    <w:p w14:paraId="75D4B506" w14:textId="77777777" w:rsidR="00DE657D" w:rsidRDefault="00D67712">
      <w:commentRangeStart w:id="81"/>
      <w:commentRangeStart w:id="82"/>
      <w:r>
        <w:t>You need to consider just the basic gates for the input circuit, such as (I, H, X, Y, Z, RX, RY, RZ, CNOT, CZ).</w:t>
      </w:r>
      <w:commentRangeEnd w:id="81"/>
      <w:r>
        <w:commentReference w:id="81"/>
      </w:r>
      <w:commentRangeEnd w:id="82"/>
      <w:r>
        <w:commentReference w:id="82"/>
      </w:r>
    </w:p>
    <w:p w14:paraId="7C31A1FC" w14:textId="77777777" w:rsidR="00DE657D" w:rsidRDefault="00DE657D"/>
    <w:p w14:paraId="172035AA" w14:textId="77777777" w:rsidR="00DE657D" w:rsidRDefault="00D67712">
      <w:r>
        <w:t xml:space="preserve">The output circuit should consist only from the following gates: RX, RZ, CZ. In other words, each gate in the original circuit must be </w:t>
      </w:r>
      <w:commentRangeStart w:id="83"/>
      <w:commentRangeStart w:id="84"/>
      <w:r>
        <w:t>replaced</w:t>
      </w:r>
      <w:commentRangeEnd w:id="83"/>
      <w:r>
        <w:commentReference w:id="83"/>
      </w:r>
      <w:commentRangeEnd w:id="84"/>
      <w:r>
        <w:commentReference w:id="84"/>
      </w:r>
      <w:r>
        <w:t xml:space="preserve"> by an equivalent combination of gates coming from the restricted set (RX, RZ, CZ) only.</w:t>
      </w:r>
    </w:p>
    <w:p w14:paraId="49B76AA3" w14:textId="77777777" w:rsidR="00DE657D" w:rsidRDefault="00DE657D"/>
    <w:p w14:paraId="1C82CBAE" w14:textId="73CD9171" w:rsidR="00DE657D" w:rsidRDefault="00D67712">
      <w:r>
        <w:t>For example, a Hadamard gate after compilation looks like this:</w:t>
      </w:r>
    </w:p>
    <w:p w14:paraId="3051949D" w14:textId="432662CE" w:rsidR="00197667" w:rsidRDefault="00197667">
      <w:r>
        <w:t>H:</w:t>
      </w:r>
    </w:p>
    <w:p w14:paraId="226B8454" w14:textId="77777777" w:rsidR="00197667" w:rsidRDefault="00197667" w:rsidP="00197667">
      <w:r>
        <w:sym w:font="Wingdings" w:char="F0F3"/>
      </w:r>
    </w:p>
    <w:p w14:paraId="11C04137" w14:textId="77777777" w:rsidR="00197667" w:rsidRDefault="00197667" w:rsidP="00197667">
      <w:r>
        <w:t>RZ(pi/2)</w:t>
      </w:r>
    </w:p>
    <w:p w14:paraId="1792A563" w14:textId="77777777" w:rsidR="00197667" w:rsidRDefault="00197667" w:rsidP="00197667">
      <w:r>
        <w:t>RX(pi/2)</w:t>
      </w:r>
    </w:p>
    <w:p w14:paraId="6FDF8899" w14:textId="77777777" w:rsidR="00197667" w:rsidRDefault="00197667" w:rsidP="00197667">
      <w:r>
        <w:t>RZ(pi/2)</w:t>
      </w:r>
    </w:p>
    <w:p w14:paraId="32A94291" w14:textId="77777777" w:rsidR="00197667" w:rsidRDefault="00197667"/>
    <w:p w14:paraId="2BE76D7C" w14:textId="77777777" w:rsidR="00197667" w:rsidRDefault="00197667"/>
    <w:p w14:paraId="3D15D20C" w14:textId="59002B37" w:rsidR="00197667" w:rsidRDefault="00197667">
      <w:r>
        <w:t xml:space="preserve">RX = </w:t>
      </w:r>
      <w:r w:rsidR="00853615" w:rsidRPr="00853615">
        <w:t>[[np.cos(theta/2),  -np.sin(theta/2)],[np.cos(theta/2), np.sin(theta/2)]]</w:t>
      </w:r>
    </w:p>
    <w:p w14:paraId="37EFC8EC" w14:textId="66C35513" w:rsidR="00197667" w:rsidRDefault="00197667">
      <w:r>
        <w:t>RZ =</w:t>
      </w:r>
      <w:r w:rsidR="00853615">
        <w:t xml:space="preserve"> </w:t>
      </w:r>
      <w:r w:rsidR="00853615" w:rsidRPr="00853615">
        <w:t>[[np.exp(-1j*theta/2), 0],[0,np.exp(-1j*theta/2)]]</w:t>
      </w:r>
    </w:p>
    <w:p w14:paraId="6FB7E7EE" w14:textId="3BDE2551" w:rsidR="00197667" w:rsidRDefault="00197667">
      <w:r>
        <w:t xml:space="preserve">CZ = </w:t>
      </w:r>
      <w:r w:rsidR="00853615">
        <w:t xml:space="preserve">[[1 0 0 0],[0 1 0 0],[0 0 </w:t>
      </w:r>
      <w:r w:rsidR="00A77FBC">
        <w:t>1</w:t>
      </w:r>
      <w:r w:rsidR="00853615">
        <w:t xml:space="preserve"> </w:t>
      </w:r>
      <w:r w:rsidR="00A77FBC">
        <w:t>0</w:t>
      </w:r>
      <w:r w:rsidR="00853615">
        <w:t xml:space="preserve">],[0 0 </w:t>
      </w:r>
      <w:r w:rsidR="00A77FBC">
        <w:t>0</w:t>
      </w:r>
      <w:r w:rsidR="00853615">
        <w:t xml:space="preserve"> </w:t>
      </w:r>
      <w:r w:rsidR="00A77FBC">
        <w:t>-1</w:t>
      </w:r>
      <w:r w:rsidR="00853615">
        <w:t>]]</w:t>
      </w:r>
    </w:p>
    <w:p w14:paraId="08A98768" w14:textId="77777777" w:rsidR="00197667" w:rsidRDefault="00197667"/>
    <w:p w14:paraId="77422BB1" w14:textId="532E03C7" w:rsidR="00C40EE6" w:rsidRPr="00197667" w:rsidRDefault="00225467">
      <w:pPr>
        <w:rPr>
          <w:b/>
          <w:bCs/>
        </w:rPr>
      </w:pPr>
      <w:r w:rsidRPr="00197667">
        <w:rPr>
          <w:b/>
          <w:bCs/>
        </w:rPr>
        <w:t>H: =</w:t>
      </w:r>
      <w:r w:rsidR="00173F27" w:rsidRPr="00197667">
        <w:rPr>
          <w:b/>
          <w:bCs/>
        </w:rPr>
        <w:t>1/</w:t>
      </w:r>
      <w:r w:rsidRPr="00197667">
        <w:rPr>
          <w:b/>
          <w:bCs/>
        </w:rPr>
        <w:t xml:space="preserve"> sqrt(2) </w:t>
      </w:r>
      <w:r w:rsidR="00C40EE6" w:rsidRPr="00197667">
        <w:rPr>
          <w:b/>
          <w:bCs/>
        </w:rPr>
        <w:t>*</w:t>
      </w:r>
      <w:r w:rsidRPr="00197667">
        <w:rPr>
          <w:b/>
          <w:bCs/>
        </w:rPr>
        <w:t xml:space="preserve">[[1,1],[1,-1]] = </w:t>
      </w:r>
      <w:r w:rsidR="00C40EE6" w:rsidRPr="00197667">
        <w:rPr>
          <w:b/>
          <w:bCs/>
        </w:rPr>
        <w:t>[[np.exp(-1j*pi/</w:t>
      </w:r>
      <w:r w:rsidR="0016744D">
        <w:rPr>
          <w:b/>
          <w:bCs/>
        </w:rPr>
        <w:t>4</w:t>
      </w:r>
      <w:r w:rsidR="00C40EE6" w:rsidRPr="00197667">
        <w:rPr>
          <w:b/>
          <w:bCs/>
        </w:rPr>
        <w:t>), 0],[0,np.exp(-1j*pi/</w:t>
      </w:r>
      <w:r w:rsidR="0016744D">
        <w:rPr>
          <w:b/>
          <w:bCs/>
        </w:rPr>
        <w:t>4</w:t>
      </w:r>
      <w:r w:rsidR="00C40EE6" w:rsidRPr="00197667">
        <w:rPr>
          <w:b/>
          <w:bCs/>
        </w:rPr>
        <w:t>)]]* [[np.cos(pi/</w:t>
      </w:r>
      <w:r w:rsidR="0016744D">
        <w:rPr>
          <w:b/>
          <w:bCs/>
        </w:rPr>
        <w:t>4</w:t>
      </w:r>
      <w:r w:rsidR="00C40EE6" w:rsidRPr="00197667">
        <w:rPr>
          <w:b/>
          <w:bCs/>
        </w:rPr>
        <w:t>),  -np.sin(pi/</w:t>
      </w:r>
      <w:r w:rsidR="0016744D">
        <w:rPr>
          <w:rFonts w:hint="eastAsia"/>
          <w:b/>
          <w:bCs/>
        </w:rPr>
        <w:t>4</w:t>
      </w:r>
      <w:r w:rsidR="00C40EE6" w:rsidRPr="00197667">
        <w:rPr>
          <w:b/>
          <w:bCs/>
        </w:rPr>
        <w:t>)],[np.cos(pi/</w:t>
      </w:r>
      <w:r w:rsidR="0016744D">
        <w:rPr>
          <w:rFonts w:hint="eastAsia"/>
          <w:b/>
          <w:bCs/>
        </w:rPr>
        <w:t>4</w:t>
      </w:r>
      <w:r w:rsidR="00C40EE6" w:rsidRPr="00197667">
        <w:rPr>
          <w:b/>
          <w:bCs/>
        </w:rPr>
        <w:t>), np.sin(pi/</w:t>
      </w:r>
      <w:r w:rsidR="0016744D">
        <w:rPr>
          <w:rFonts w:hint="eastAsia"/>
          <w:b/>
          <w:bCs/>
        </w:rPr>
        <w:t>4</w:t>
      </w:r>
      <w:r w:rsidR="00C40EE6" w:rsidRPr="00197667">
        <w:rPr>
          <w:b/>
          <w:bCs/>
        </w:rPr>
        <w:t>)]]* [[np.exp(-1j*pi/</w:t>
      </w:r>
      <w:r w:rsidR="0016744D">
        <w:rPr>
          <w:rFonts w:hint="eastAsia"/>
          <w:b/>
          <w:bCs/>
        </w:rPr>
        <w:t>4</w:t>
      </w:r>
      <w:r w:rsidR="00C40EE6" w:rsidRPr="00197667">
        <w:rPr>
          <w:b/>
          <w:bCs/>
        </w:rPr>
        <w:t>), 0],[0,np.exp(-1j*pi/</w:t>
      </w:r>
      <w:r w:rsidR="0016744D">
        <w:rPr>
          <w:rFonts w:hint="eastAsia"/>
          <w:b/>
          <w:bCs/>
        </w:rPr>
        <w:t>4</w:t>
      </w:r>
      <w:r w:rsidR="00C40EE6" w:rsidRPr="00197667">
        <w:rPr>
          <w:b/>
          <w:bCs/>
        </w:rPr>
        <w:t>)]]</w:t>
      </w:r>
    </w:p>
    <w:p w14:paraId="1A134B73" w14:textId="6235E363" w:rsidR="00C40EE6" w:rsidRPr="00197667" w:rsidRDefault="00C40EE6">
      <w:pPr>
        <w:rPr>
          <w:b/>
          <w:bCs/>
        </w:rPr>
      </w:pPr>
      <w:r w:rsidRPr="00197667">
        <w:rPr>
          <w:b/>
          <w:bCs/>
        </w:rPr>
        <w:sym w:font="Wingdings" w:char="F0F3"/>
      </w:r>
    </w:p>
    <w:p w14:paraId="2206390B" w14:textId="77777777" w:rsidR="00DE657D" w:rsidRPr="00197667" w:rsidRDefault="00D67712">
      <w:pPr>
        <w:rPr>
          <w:b/>
          <w:bCs/>
        </w:rPr>
      </w:pPr>
      <w:r w:rsidRPr="00197667">
        <w:rPr>
          <w:b/>
          <w:bCs/>
        </w:rPr>
        <w:t>RZ(pi/2)</w:t>
      </w:r>
    </w:p>
    <w:p w14:paraId="63C70FF8" w14:textId="77777777" w:rsidR="00DE657D" w:rsidRPr="00197667" w:rsidRDefault="00D67712">
      <w:pPr>
        <w:rPr>
          <w:b/>
          <w:bCs/>
        </w:rPr>
      </w:pPr>
      <w:r w:rsidRPr="00197667">
        <w:rPr>
          <w:b/>
          <w:bCs/>
        </w:rPr>
        <w:t>RX(pi/2)</w:t>
      </w:r>
    </w:p>
    <w:p w14:paraId="66BC870A" w14:textId="1C4BD70F" w:rsidR="00DE657D" w:rsidRPr="00197667" w:rsidRDefault="00D67712">
      <w:pPr>
        <w:rPr>
          <w:b/>
          <w:bCs/>
        </w:rPr>
      </w:pPr>
      <w:r w:rsidRPr="00197667">
        <w:rPr>
          <w:b/>
          <w:bCs/>
        </w:rPr>
        <w:t>RZ(pi/2)</w:t>
      </w:r>
    </w:p>
    <w:p w14:paraId="24861D70" w14:textId="48241400" w:rsidR="000B5BFC" w:rsidRDefault="000B5BFC"/>
    <w:p w14:paraId="2B201453" w14:textId="778CE340" w:rsidR="000B5BFC" w:rsidRPr="00044B34" w:rsidRDefault="00197667">
      <w:pPr>
        <w:rPr>
          <w:b/>
          <w:bCs/>
        </w:rPr>
      </w:pPr>
      <w:r w:rsidRPr="00044B34">
        <w:rPr>
          <w:b/>
          <w:bCs/>
        </w:rPr>
        <w:t>I</w:t>
      </w:r>
      <w:r w:rsidR="00757939" w:rsidRPr="00044B34">
        <w:rPr>
          <w:b/>
          <w:bCs/>
        </w:rPr>
        <w:t>:</w:t>
      </w:r>
      <w:r w:rsidRPr="00044B34">
        <w:rPr>
          <w:b/>
          <w:bCs/>
        </w:rPr>
        <w:t xml:space="preserve"> = [[1,0],[0,1]]</w:t>
      </w:r>
    </w:p>
    <w:p w14:paraId="0F5D66BE" w14:textId="77777777" w:rsidR="00197667" w:rsidRPr="00044B34" w:rsidRDefault="00197667" w:rsidP="00197667">
      <w:pPr>
        <w:rPr>
          <w:b/>
          <w:bCs/>
        </w:rPr>
      </w:pPr>
      <w:r w:rsidRPr="00044B34">
        <w:rPr>
          <w:b/>
          <w:bCs/>
        </w:rPr>
        <w:sym w:font="Wingdings" w:char="F0F3"/>
      </w:r>
    </w:p>
    <w:p w14:paraId="41DF4642" w14:textId="5B563CBE" w:rsidR="00197667" w:rsidRPr="00044B34" w:rsidRDefault="00197667">
      <w:pPr>
        <w:rPr>
          <w:b/>
          <w:bCs/>
        </w:rPr>
      </w:pPr>
      <w:r w:rsidRPr="00044B34">
        <w:rPr>
          <w:b/>
          <w:bCs/>
        </w:rPr>
        <w:t>RZ(</w:t>
      </w:r>
      <w:r w:rsidR="00D67712" w:rsidRPr="00044B34">
        <w:rPr>
          <w:rFonts w:hint="eastAsia"/>
          <w:b/>
          <w:bCs/>
        </w:rPr>
        <w:t>2*</w:t>
      </w:r>
      <w:r w:rsidRPr="00044B34">
        <w:rPr>
          <w:b/>
          <w:bCs/>
        </w:rPr>
        <w:t>pi)</w:t>
      </w:r>
    </w:p>
    <w:p w14:paraId="16653711" w14:textId="43FE4C2F" w:rsidR="00D67712" w:rsidRPr="00044B34" w:rsidRDefault="00D67712">
      <w:pPr>
        <w:rPr>
          <w:b/>
          <w:bCs/>
        </w:rPr>
      </w:pPr>
    </w:p>
    <w:p w14:paraId="0DBD8C15" w14:textId="3FF62D37" w:rsidR="00D67712" w:rsidRPr="00044B34" w:rsidRDefault="00D67712">
      <w:pPr>
        <w:rPr>
          <w:b/>
          <w:bCs/>
        </w:rPr>
      </w:pPr>
      <w:r w:rsidRPr="00044B34">
        <w:rPr>
          <w:rFonts w:hint="eastAsia"/>
          <w:b/>
          <w:bCs/>
        </w:rPr>
        <w:t>X</w:t>
      </w:r>
      <w:r w:rsidRPr="00044B34">
        <w:rPr>
          <w:b/>
          <w:bCs/>
        </w:rPr>
        <w:t>: = [[0,1],[1,0]]</w:t>
      </w:r>
    </w:p>
    <w:p w14:paraId="62316787" w14:textId="5C28629C" w:rsidR="00D67712" w:rsidRPr="00044B34" w:rsidRDefault="00D67712">
      <w:pPr>
        <w:rPr>
          <w:b/>
          <w:bCs/>
        </w:rPr>
      </w:pPr>
      <w:r w:rsidRPr="00044B34">
        <w:rPr>
          <w:b/>
          <w:bCs/>
        </w:rPr>
        <w:sym w:font="Wingdings" w:char="F0F3"/>
      </w:r>
    </w:p>
    <w:p w14:paraId="145BDD35" w14:textId="75B9C053" w:rsidR="00D67712" w:rsidRPr="00044B34" w:rsidRDefault="00D67712">
      <w:pPr>
        <w:rPr>
          <w:b/>
          <w:bCs/>
        </w:rPr>
      </w:pPr>
      <w:r w:rsidRPr="00044B34">
        <w:rPr>
          <w:b/>
          <w:bCs/>
        </w:rPr>
        <w:t>=</w:t>
      </w:r>
      <w:r w:rsidR="00750B7F" w:rsidRPr="00044B34">
        <w:rPr>
          <w:b/>
          <w:bCs/>
        </w:rPr>
        <w:t>-</w:t>
      </w:r>
      <w:r w:rsidR="00750B7F" w:rsidRPr="00044B34">
        <w:rPr>
          <w:rFonts w:hint="eastAsia"/>
          <w:b/>
          <w:bCs/>
        </w:rPr>
        <w:t>RX</w:t>
      </w:r>
      <w:r w:rsidR="00750B7F" w:rsidRPr="00044B34">
        <w:rPr>
          <w:b/>
          <w:bCs/>
        </w:rPr>
        <w:t>(pi)</w:t>
      </w:r>
    </w:p>
    <w:p w14:paraId="735144DC" w14:textId="77777777" w:rsidR="00C331C8" w:rsidRPr="00044B34" w:rsidRDefault="00C331C8">
      <w:pPr>
        <w:rPr>
          <w:b/>
          <w:bCs/>
        </w:rPr>
      </w:pPr>
    </w:p>
    <w:p w14:paraId="16345176" w14:textId="7B67E9BE" w:rsidR="00750B7F" w:rsidRPr="00044B34" w:rsidRDefault="00750B7F">
      <w:pPr>
        <w:rPr>
          <w:b/>
          <w:bCs/>
        </w:rPr>
      </w:pPr>
      <w:r w:rsidRPr="00044B34">
        <w:rPr>
          <w:b/>
          <w:bCs/>
        </w:rPr>
        <w:t xml:space="preserve">Y = </w:t>
      </w:r>
      <w:r w:rsidR="00C331C8" w:rsidRPr="00044B34">
        <w:rPr>
          <w:b/>
          <w:bCs/>
        </w:rPr>
        <w:t>[[0,-1j],[1j,0]]</w:t>
      </w:r>
    </w:p>
    <w:p w14:paraId="5C7F2472" w14:textId="416EA34C" w:rsidR="00C331C8" w:rsidRPr="00044B34" w:rsidRDefault="00C331C8">
      <w:pPr>
        <w:rPr>
          <w:b/>
          <w:bCs/>
        </w:rPr>
      </w:pPr>
      <w:r w:rsidRPr="00044B34">
        <w:rPr>
          <w:b/>
          <w:bCs/>
        </w:rPr>
        <w:lastRenderedPageBreak/>
        <w:t xml:space="preserve">= </w:t>
      </w:r>
      <w:r w:rsidR="00745DEF" w:rsidRPr="00044B34">
        <w:rPr>
          <w:b/>
          <w:bCs/>
        </w:rPr>
        <w:t>Rx(np.pi)*Rz(np.pi)*Rz(np.pi/2)</w:t>
      </w:r>
    </w:p>
    <w:p w14:paraId="0C6D3AC7" w14:textId="77777777" w:rsidR="00C331C8" w:rsidRPr="00044B34" w:rsidRDefault="00C331C8">
      <w:pPr>
        <w:rPr>
          <w:b/>
          <w:bCs/>
          <w:lang w:val="en-GB"/>
        </w:rPr>
      </w:pPr>
    </w:p>
    <w:p w14:paraId="1D980A28" w14:textId="1424D40F" w:rsidR="00197667" w:rsidRPr="00044B34" w:rsidRDefault="00745DEF">
      <w:pPr>
        <w:rPr>
          <w:b/>
          <w:bCs/>
          <w:lang w:val="en-GB"/>
        </w:rPr>
      </w:pPr>
      <w:r w:rsidRPr="00044B34">
        <w:rPr>
          <w:b/>
          <w:bCs/>
          <w:lang w:val="en-GB"/>
        </w:rPr>
        <w:t>Z = [[1,0],[0,-1]]</w:t>
      </w:r>
    </w:p>
    <w:p w14:paraId="63E7F054" w14:textId="1E5A1A8B" w:rsidR="00745DEF" w:rsidRPr="00044B34" w:rsidRDefault="00745DEF">
      <w:pPr>
        <w:rPr>
          <w:b/>
          <w:bCs/>
          <w:lang w:val="en-GB"/>
        </w:rPr>
      </w:pPr>
      <w:r w:rsidRPr="00044B34">
        <w:rPr>
          <w:b/>
          <w:bCs/>
          <w:lang w:val="en-GB"/>
        </w:rPr>
        <w:t>=CZ(np.pi)</w:t>
      </w:r>
    </w:p>
    <w:p w14:paraId="67A25F18" w14:textId="77777777" w:rsidR="00745DEF" w:rsidRPr="00044B34" w:rsidRDefault="00745DEF">
      <w:pPr>
        <w:rPr>
          <w:b/>
          <w:bCs/>
        </w:rPr>
      </w:pPr>
    </w:p>
    <w:p w14:paraId="21A04202" w14:textId="04D61F07" w:rsidR="00745DEF" w:rsidRPr="00044B34" w:rsidRDefault="00745DEF">
      <w:pPr>
        <w:rPr>
          <w:b/>
          <w:bCs/>
          <w:lang w:val="en-GB"/>
        </w:rPr>
      </w:pPr>
      <w:r w:rsidRPr="00044B34">
        <w:rPr>
          <w:b/>
          <w:bCs/>
        </w:rPr>
        <w:t>RY=</w:t>
      </w:r>
      <w:r w:rsidRPr="00044B34">
        <w:rPr>
          <w:b/>
          <w:bCs/>
          <w:lang w:val="en-GB"/>
        </w:rPr>
        <w:t xml:space="preserve"> RZ(Y)</w:t>
      </w:r>
    </w:p>
    <w:p w14:paraId="00AD7B93" w14:textId="6C10AF7F" w:rsidR="00745DEF" w:rsidRDefault="00745DEF"/>
    <w:p w14:paraId="699584B0" w14:textId="77777777" w:rsidR="00DE657D" w:rsidRPr="00745DEF" w:rsidRDefault="00DE657D">
      <w:pPr>
        <w:rPr>
          <w:b/>
          <w:lang w:val="en-GB"/>
        </w:rPr>
      </w:pPr>
    </w:p>
    <w:p w14:paraId="28105005" w14:textId="77777777" w:rsidR="00DE657D" w:rsidRDefault="00D67712">
      <w:pPr>
        <w:rPr>
          <w:b/>
        </w:rPr>
      </w:pPr>
      <w:r>
        <w:t>Analyze what’s the overhead of the compiled program compared to the original one and propose how to improve it. What we mean by overhead is the following: by replacing all the initial gates with the restricted set of gates given in the problem, you will see that the resulting circuit is much more</w:t>
      </w:r>
      <w:commentRangeStart w:id="85"/>
      <w:commentRangeStart w:id="86"/>
      <w:r>
        <w:t xml:space="preserve"> involved</w:t>
      </w:r>
      <w:commentRangeEnd w:id="85"/>
      <w:r>
        <w:commentReference w:id="85"/>
      </w:r>
      <w:commentRangeEnd w:id="86"/>
      <w:r>
        <w:commentReference w:id="86"/>
      </w:r>
      <w:r>
        <w:t xml:space="preserve"> than the original one. This is what we called the overhead, and you may think about how to treat this problem, i.e. </w:t>
      </w:r>
      <w:commentRangeStart w:id="87"/>
      <w:commentRangeStart w:id="88"/>
      <w:r>
        <w:t>you could try to simplify as much as possible the resulting circuit.</w:t>
      </w:r>
      <w:commentRangeEnd w:id="87"/>
      <w:r>
        <w:commentReference w:id="87"/>
      </w:r>
      <w:commentRangeEnd w:id="88"/>
      <w:r>
        <w:commentReference w:id="88"/>
      </w:r>
    </w:p>
    <w:p w14:paraId="14DAA1DE" w14:textId="77777777" w:rsidR="00DE657D" w:rsidRDefault="00DE657D">
      <w:pPr>
        <w:rPr>
          <w:b/>
        </w:rPr>
      </w:pPr>
    </w:p>
    <w:p w14:paraId="22807128" w14:textId="77777777" w:rsidR="00DE657D" w:rsidRDefault="00D67712">
      <w:pPr>
        <w:rPr>
          <w:b/>
          <w:sz w:val="24"/>
          <w:szCs w:val="24"/>
        </w:rPr>
      </w:pPr>
      <w:r>
        <w:rPr>
          <w:b/>
          <w:sz w:val="24"/>
          <w:szCs w:val="24"/>
        </w:rPr>
        <w:t>Task 4</w:t>
      </w:r>
    </w:p>
    <w:p w14:paraId="3481C527" w14:textId="77777777" w:rsidR="00DE657D" w:rsidRDefault="00DE657D"/>
    <w:p w14:paraId="717536CA" w14:textId="77777777" w:rsidR="00DE657D" w:rsidRDefault="00D67712">
      <w:r>
        <w:t>Find the lowest eigenvalue of the following matrix:</w:t>
      </w:r>
    </w:p>
    <w:p w14:paraId="38C3EA7B" w14:textId="77777777" w:rsidR="00DE657D" w:rsidRDefault="00DE657D"/>
    <w:p w14:paraId="4F073757" w14:textId="77777777" w:rsidR="00DE657D" w:rsidRDefault="00D67712">
      <w:r>
        <w:t xml:space="preserve">[1 0 0 0; </w:t>
      </w:r>
    </w:p>
    <w:p w14:paraId="62E2E975" w14:textId="77777777" w:rsidR="00DE657D" w:rsidRDefault="00D67712">
      <w:r>
        <w:t>0 0 -1 0;</w:t>
      </w:r>
    </w:p>
    <w:p w14:paraId="36231A13" w14:textId="77777777" w:rsidR="00DE657D" w:rsidRDefault="00D67712">
      <w:r>
        <w:t xml:space="preserve">0 -1 0 0; </w:t>
      </w:r>
    </w:p>
    <w:p w14:paraId="7BAC2C4E" w14:textId="77777777" w:rsidR="00DE657D" w:rsidRDefault="00D67712">
      <w:r>
        <w:t>0 0 0 1]</w:t>
      </w:r>
    </w:p>
    <w:p w14:paraId="172CB1A3" w14:textId="77777777" w:rsidR="00DE657D" w:rsidRDefault="00DE657D"/>
    <w:p w14:paraId="28A77316" w14:textId="77777777" w:rsidR="00DE657D" w:rsidRDefault="00D67712">
      <w:r>
        <w:t xml:space="preserve">using VQE-like circuits, </w:t>
      </w:r>
      <w:commentRangeStart w:id="89"/>
      <w:commentRangeStart w:id="90"/>
      <w:r>
        <w:t xml:space="preserve">created by yourself from </w:t>
      </w:r>
      <w:commentRangeStart w:id="91"/>
      <w:commentRangeStart w:id="92"/>
      <w:r>
        <w:t>scratch</w:t>
      </w:r>
      <w:commentRangeEnd w:id="91"/>
      <w:r>
        <w:commentReference w:id="91"/>
      </w:r>
      <w:commentRangeEnd w:id="92"/>
      <w:r>
        <w:commentReference w:id="92"/>
      </w:r>
      <w:r>
        <w:t>.</w:t>
      </w:r>
      <w:commentRangeEnd w:id="89"/>
      <w:r>
        <w:commentReference w:id="89"/>
      </w:r>
      <w:commentRangeEnd w:id="90"/>
      <w:r>
        <w:commentReference w:id="90"/>
      </w:r>
    </w:p>
    <w:p w14:paraId="3AF6E7A9" w14:textId="77777777" w:rsidR="00DE657D" w:rsidRDefault="00DE657D"/>
    <w:p w14:paraId="2D2221FA" w14:textId="77777777" w:rsidR="00DE657D" w:rsidRDefault="00D67712">
      <w:r>
        <w:t xml:space="preserve">In general, this exercise might be pretty difficult, so below there are a couple of tips. We’ve written them in a pale font so that those of you who embrace the challenge don’t look at them accidentally ;) </w:t>
      </w:r>
      <w:r>
        <w:br/>
        <w:t>PLEASE DON’T CHANGE THE COLOR OF THE FOLLOWING PARAGRAPH!</w:t>
      </w:r>
      <w:r>
        <w:br/>
        <w:t>OTHER PEOPLE SEE THE CHANGES – IF YOU WANT TO READ WHAT’S THERE, JUST COPY IT ELSEWHERE.</w:t>
      </w:r>
      <w:r>
        <w:br/>
      </w:r>
    </w:p>
    <w:p w14:paraId="117E36A9" w14:textId="77777777" w:rsidR="00DE657D" w:rsidRDefault="00D67712">
      <w:pPr>
        <w:numPr>
          <w:ilvl w:val="0"/>
          <w:numId w:val="3"/>
        </w:numPr>
        <w:rPr>
          <w:color w:val="FCE5CD"/>
        </w:rPr>
      </w:pPr>
      <w:r>
        <w:rPr>
          <w:color w:val="FCE5CD"/>
        </w:rPr>
        <w:t xml:space="preserve">It requires decomposing the matrix to the sum of Pauli terms. </w:t>
      </w:r>
    </w:p>
    <w:p w14:paraId="3203A5C5" w14:textId="77777777" w:rsidR="00DE657D" w:rsidRDefault="00D67712">
      <w:pPr>
        <w:numPr>
          <w:ilvl w:val="0"/>
          <w:numId w:val="3"/>
        </w:numPr>
        <w:rPr>
          <w:color w:val="FCE5CD"/>
        </w:rPr>
      </w:pPr>
      <w:r>
        <w:rPr>
          <w:color w:val="FCE5CD"/>
        </w:rPr>
        <w:t>Decomposition involves only terms consisting of the same matrices, i.e.: II, XX, YY, ZZ, and the coefficients are from the set [-1/2, -1, 0, 1, 1/2].</w:t>
      </w:r>
    </w:p>
    <w:p w14:paraId="50FB4F22" w14:textId="77777777" w:rsidR="00DE657D" w:rsidRDefault="00D67712">
      <w:pPr>
        <w:numPr>
          <w:ilvl w:val="0"/>
          <w:numId w:val="3"/>
        </w:numPr>
        <w:rPr>
          <w:color w:val="FCE5CD"/>
        </w:rPr>
      </w:pPr>
      <w:r>
        <w:rPr>
          <w:color w:val="FCE5CD"/>
        </w:rPr>
        <w:t xml:space="preserve">The ansatz you can use is: </w:t>
      </w:r>
      <w:r>
        <w:rPr>
          <w:color w:val="FCE5CD"/>
          <w:sz w:val="23"/>
          <w:szCs w:val="23"/>
          <w:highlight w:val="white"/>
        </w:rPr>
        <w:t>(RX I) CX (HI) |00&gt;, where angle in RX is your variational parameter.</w:t>
      </w:r>
    </w:p>
    <w:p w14:paraId="541799A7" w14:textId="77777777" w:rsidR="00DE657D" w:rsidRDefault="00D67712">
      <w:pPr>
        <w:numPr>
          <w:ilvl w:val="0"/>
          <w:numId w:val="3"/>
        </w:numPr>
        <w:rPr>
          <w:color w:val="FCE5CD"/>
          <w:sz w:val="23"/>
          <w:szCs w:val="23"/>
          <w:highlight w:val="white"/>
        </w:rPr>
      </w:pPr>
      <w:r>
        <w:rPr>
          <w:color w:val="FCE5CD"/>
          <w:sz w:val="23"/>
          <w:szCs w:val="23"/>
          <w:highlight w:val="white"/>
        </w:rPr>
        <w:t xml:space="preserve">You can find an explanation of VQE in </w:t>
      </w:r>
      <w:hyperlink r:id="rId11">
        <w:r>
          <w:rPr>
            <w:color w:val="FCE5CD"/>
            <w:sz w:val="23"/>
            <w:szCs w:val="23"/>
            <w:highlight w:val="white"/>
            <w:u w:val="single"/>
          </w:rPr>
          <w:t>this blog post</w:t>
        </w:r>
      </w:hyperlink>
      <w:hyperlink r:id="rId12">
        <w:r>
          <w:rPr>
            <w:color w:val="FCE5CD"/>
            <w:sz w:val="23"/>
            <w:szCs w:val="23"/>
            <w:highlight w:val="white"/>
            <w:u w:val="single"/>
          </w:rPr>
          <w:t>,</w:t>
        </w:r>
      </w:hyperlink>
      <w:r>
        <w:rPr>
          <w:color w:val="FCE5CD"/>
        </w:rPr>
        <w:t xml:space="preserve"> You can also find links to further resources there.</w:t>
      </w:r>
    </w:p>
    <w:p w14:paraId="286E6E64" w14:textId="77777777" w:rsidR="00DE657D" w:rsidRDefault="00D67712">
      <w:pPr>
        <w:numPr>
          <w:ilvl w:val="0"/>
          <w:numId w:val="3"/>
        </w:numPr>
        <w:rPr>
          <w:color w:val="FCE5CD"/>
        </w:rPr>
      </w:pPr>
      <w:r>
        <w:rPr>
          <w:color w:val="FCE5CD"/>
        </w:rPr>
        <w:t>You can just search through all angles for RX, you don’t need to use any optimizers like gradient descent.</w:t>
      </w:r>
    </w:p>
    <w:p w14:paraId="0E2D3E82" w14:textId="77777777" w:rsidR="00B25B92" w:rsidRPr="00B25B92" w:rsidRDefault="00B25B92" w:rsidP="00B25B92">
      <w:pPr>
        <w:spacing w:line="240" w:lineRule="auto"/>
        <w:rPr>
          <w:rFonts w:eastAsia="Times New Roman"/>
          <w:b/>
          <w:bCs/>
          <w:color w:val="000000"/>
        </w:rPr>
      </w:pPr>
      <w:r w:rsidRPr="00B25B92">
        <w:rPr>
          <w:rFonts w:eastAsia="Times New Roman"/>
          <w:b/>
          <w:bCs/>
          <w:color w:val="000000"/>
        </w:rPr>
        <w:t>H = H1 + H2 + H3 + H4</w:t>
      </w:r>
    </w:p>
    <w:p w14:paraId="78C3C27C" w14:textId="77777777" w:rsidR="00B25B92" w:rsidRPr="00B25B92" w:rsidRDefault="00B25B92" w:rsidP="00B25B92">
      <w:pPr>
        <w:spacing w:line="240" w:lineRule="auto"/>
        <w:rPr>
          <w:rFonts w:eastAsia="Times New Roman"/>
          <w:b/>
          <w:bCs/>
          <w:color w:val="000000"/>
        </w:rPr>
      </w:pPr>
      <w:r w:rsidRPr="00B25B92">
        <w:rPr>
          <w:rFonts w:eastAsia="Times New Roman"/>
          <w:b/>
          <w:bCs/>
          <w:color w:val="000000"/>
        </w:rPr>
        <w:t xml:space="preserve">   = a*XX+b*YY+c*ZZ+d*II</w:t>
      </w:r>
    </w:p>
    <w:p w14:paraId="09091745" w14:textId="77777777" w:rsidR="00B25B92" w:rsidRPr="00B25B92" w:rsidRDefault="00B25B92" w:rsidP="00B25B92">
      <w:pPr>
        <w:spacing w:line="240" w:lineRule="auto"/>
        <w:rPr>
          <w:rFonts w:eastAsia="Times New Roman"/>
          <w:b/>
          <w:bCs/>
          <w:color w:val="000000"/>
        </w:rPr>
      </w:pPr>
    </w:p>
    <w:p w14:paraId="3CCE6E3C"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a*cos(theta) + b*cos(theta) +c*exp(i*theta/2)+ d = 1</w:t>
      </w:r>
    </w:p>
    <w:p w14:paraId="5667C82A"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6676E153"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-aj*sin(theta) +bj*sin(theta) = 0</w:t>
      </w:r>
    </w:p>
    <w:p w14:paraId="79AF26D5"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4F71B8FB" w14:textId="77777777" w:rsidR="00B25B92" w:rsidRPr="00B25B92" w:rsidRDefault="00B25B92" w:rsidP="00B25B92">
      <w:pPr>
        <w:spacing w:line="240" w:lineRule="auto"/>
        <w:rPr>
          <w:rFonts w:ascii="Times New Roman" w:eastAsia="Times New Roman" w:hAnsi="Times New Roman" w:cs="Times New Roman"/>
          <w:b/>
          <w:bCs/>
          <w:strike/>
          <w:sz w:val="24"/>
          <w:szCs w:val="24"/>
        </w:rPr>
      </w:pPr>
      <w:r w:rsidRPr="00B25B92">
        <w:rPr>
          <w:rFonts w:ascii="Times New Roman" w:eastAsia="Times New Roman" w:hAnsi="Times New Roman" w:cs="Times New Roman"/>
          <w:b/>
          <w:bCs/>
          <w:strike/>
          <w:sz w:val="24"/>
          <w:szCs w:val="24"/>
        </w:rPr>
        <w:t>a*exp(-i*theta/2) + b*exp(i*theta/2) = 0</w:t>
      </w:r>
    </w:p>
    <w:p w14:paraId="58D25BE9"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191CD49C"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 xml:space="preserve"> a*cos(theta)+ b*cos(theta)+c*exp(-i*theta/2) + d = 0</w:t>
      </w:r>
    </w:p>
    <w:p w14:paraId="02152BC8"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013D5999"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-aj*sin(theta)-bj*sin(theta) = -1</w:t>
      </w:r>
    </w:p>
    <w:p w14:paraId="29A2F011"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6AE09076"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-aj*sin(theta)+bj*sin(theta) = 0</w:t>
      </w:r>
    </w:p>
    <w:p w14:paraId="4412F930"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26EE817A"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 xml:space="preserve"> a*cos(theta) + b*cos(theta) +c*exp(-i*theta/2)+ d = -1</w:t>
      </w:r>
    </w:p>
    <w:p w14:paraId="26E9F366" w14:textId="77777777" w:rsidR="00B25B92" w:rsidRPr="00B25B92" w:rsidRDefault="00B25B92" w:rsidP="00B25B92">
      <w:pPr>
        <w:spacing w:line="240" w:lineRule="auto"/>
        <w:rPr>
          <w:rFonts w:ascii="Times New Roman" w:eastAsia="Times New Roman" w:hAnsi="Times New Roman" w:cs="Times New Roman"/>
          <w:b/>
          <w:bCs/>
          <w:strike/>
          <w:sz w:val="24"/>
          <w:szCs w:val="24"/>
        </w:rPr>
      </w:pPr>
    </w:p>
    <w:p w14:paraId="782B4DDE" w14:textId="77777777" w:rsidR="00B25B92" w:rsidRPr="00B25B92" w:rsidRDefault="00B25B92" w:rsidP="00B25B92">
      <w:pPr>
        <w:spacing w:line="240" w:lineRule="auto"/>
        <w:rPr>
          <w:rFonts w:ascii="Times New Roman" w:eastAsia="Times New Roman" w:hAnsi="Times New Roman" w:cs="Times New Roman"/>
          <w:b/>
          <w:bCs/>
          <w:strike/>
          <w:sz w:val="24"/>
          <w:szCs w:val="24"/>
        </w:rPr>
      </w:pPr>
      <w:r w:rsidRPr="00B25B92">
        <w:rPr>
          <w:rFonts w:ascii="Times New Roman" w:eastAsia="Times New Roman" w:hAnsi="Times New Roman" w:cs="Times New Roman"/>
          <w:b/>
          <w:bCs/>
          <w:strike/>
          <w:sz w:val="24"/>
          <w:szCs w:val="24"/>
        </w:rPr>
        <w:t xml:space="preserve"> a*cos(theta)+ b*cos(theta)+c*exp(i*theta/2) + d = 1</w:t>
      </w:r>
    </w:p>
    <w:p w14:paraId="3057383B" w14:textId="77777777" w:rsidR="00B25B92" w:rsidRPr="00B25B92" w:rsidRDefault="00B25B92" w:rsidP="00B25B92">
      <w:pPr>
        <w:spacing w:line="240" w:lineRule="auto"/>
        <w:rPr>
          <w:rFonts w:ascii="Times New Roman" w:eastAsia="Times New Roman" w:hAnsi="Times New Roman" w:cs="Times New Roman"/>
          <w:b/>
          <w:bCs/>
          <w:sz w:val="24"/>
          <w:szCs w:val="24"/>
        </w:rPr>
      </w:pPr>
    </w:p>
    <w:p w14:paraId="1D150F92"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a = -j/(2*sin(theta)), b = a</w:t>
      </w:r>
    </w:p>
    <w:p w14:paraId="4C03093D" w14:textId="77777777" w:rsidR="00B25B92" w:rsidRPr="00B25B92" w:rsidRDefault="00B25B92" w:rsidP="00B25B92">
      <w:pPr>
        <w:spacing w:line="240" w:lineRule="auto"/>
        <w:rPr>
          <w:rFonts w:ascii="Times New Roman" w:eastAsia="Times New Roman" w:hAnsi="Times New Roman" w:cs="Times New Roman"/>
          <w:b/>
          <w:bCs/>
          <w:sz w:val="24"/>
          <w:szCs w:val="24"/>
        </w:rPr>
      </w:pPr>
      <w:r w:rsidRPr="00B25B92">
        <w:rPr>
          <w:rFonts w:ascii="Times New Roman" w:eastAsia="Times New Roman" w:hAnsi="Times New Roman" w:cs="Times New Roman"/>
          <w:b/>
          <w:bCs/>
          <w:sz w:val="24"/>
          <w:szCs w:val="24"/>
        </w:rPr>
        <w:t>c = 1/(2*exp(i*theta/2)+ exp(-i*theta/2)), d = 1+j*cot(theta)-1/(2+exp(-j*theta))</w:t>
      </w:r>
    </w:p>
    <w:p w14:paraId="6B2C7E54" w14:textId="1C2D27FA" w:rsidR="00DE657D" w:rsidRDefault="00B25B92">
      <w:pPr>
        <w:rPr>
          <w:b/>
        </w:rPr>
      </w:pPr>
      <w:r>
        <w:rPr>
          <w:b/>
        </w:rPr>
        <w:t>Search see the</w:t>
      </w:r>
      <w:r w:rsidR="006E7FA5">
        <w:rPr>
          <w:b/>
        </w:rPr>
        <w:t>Task4.py</w:t>
      </w:r>
    </w:p>
    <w:p w14:paraId="24F753E1" w14:textId="77777777" w:rsidR="00DE657D" w:rsidRDefault="00DE657D">
      <w:pPr>
        <w:rPr>
          <w:b/>
        </w:rPr>
      </w:pPr>
    </w:p>
    <w:p w14:paraId="3F599FDA" w14:textId="77777777" w:rsidR="00DE657D" w:rsidRDefault="00D67712">
      <w:pPr>
        <w:rPr>
          <w:b/>
        </w:rPr>
      </w:pPr>
      <w:r>
        <w:rPr>
          <w:b/>
        </w:rPr>
        <w:t>Deadline</w:t>
      </w:r>
    </w:p>
    <w:p w14:paraId="6C56421D" w14:textId="77777777" w:rsidR="00DE657D" w:rsidRDefault="00D67712">
      <w:r>
        <w:t xml:space="preserve">2 weeks from when you’ve submitted your application in your timezone. </w:t>
      </w:r>
    </w:p>
    <w:p w14:paraId="44333D28" w14:textId="77777777" w:rsidR="00DE657D" w:rsidRDefault="00DE657D"/>
    <w:p w14:paraId="7CBE13A6" w14:textId="77777777" w:rsidR="00DE657D" w:rsidRDefault="00D67712">
      <w:r>
        <w:t xml:space="preserve">Once you have finished a screening task, please submit your GitHub repository containing the code to this google form: </w:t>
      </w:r>
      <w:hyperlink r:id="rId13">
        <w:r>
          <w:rPr>
            <w:color w:val="1155CC"/>
            <w:u w:val="single"/>
          </w:rPr>
          <w:t>https://forms.gle/2S6Z912fzExLhg5aA</w:t>
        </w:r>
      </w:hyperlink>
      <w:r>
        <w:t xml:space="preserve"> -- other forms of submission will not be accepted!</w:t>
      </w:r>
    </w:p>
    <w:p w14:paraId="2304CBA1" w14:textId="77777777" w:rsidR="00DE657D" w:rsidRDefault="00DE657D"/>
    <w:p w14:paraId="0A04B0F0" w14:textId="77777777" w:rsidR="00DE657D" w:rsidRDefault="00D67712">
      <w:r>
        <w:t xml:space="preserve">If you have any questions - please add comments to this document, or ask it in the QOSF slack channel (the link to join should be in the first follow-up email sent upon the submission of your application). We will be updating this document with more details and/FAQ to avoid confusion, so make sure to check it before </w:t>
      </w:r>
      <w:commentRangeStart w:id="93"/>
      <w:r>
        <w:t>asking</w:t>
      </w:r>
      <w:commentRangeEnd w:id="93"/>
      <w:r>
        <w:commentReference w:id="93"/>
      </w:r>
      <w:r>
        <w:t xml:space="preserve"> :)</w:t>
      </w:r>
    </w:p>
    <w:p w14:paraId="7104ABAB" w14:textId="77777777" w:rsidR="00DE657D" w:rsidRDefault="00DE657D"/>
    <w:p w14:paraId="5B3AC012" w14:textId="77777777" w:rsidR="00DE657D" w:rsidRDefault="00DE657D"/>
    <w:p w14:paraId="77E7639A" w14:textId="77777777" w:rsidR="00DE657D" w:rsidRDefault="00D67712">
      <w:r>
        <w:t>Have a nice day!</w:t>
      </w:r>
    </w:p>
    <w:p w14:paraId="02E50ED3" w14:textId="77777777" w:rsidR="00DE657D" w:rsidRDefault="00D67712">
      <w:r>
        <w:t xml:space="preserve">Michał Stęchły </w:t>
      </w:r>
    </w:p>
    <w:p w14:paraId="28765C24" w14:textId="77777777" w:rsidR="00DE657D" w:rsidRDefault="00DE657D"/>
    <w:p w14:paraId="5FB9A05A" w14:textId="77777777" w:rsidR="00DE657D" w:rsidRDefault="00DE657D"/>
    <w:p w14:paraId="6F499447" w14:textId="77777777" w:rsidR="00DE657D" w:rsidRDefault="00D67712">
      <w:pPr>
        <w:rPr>
          <w:b/>
        </w:rPr>
      </w:pPr>
      <w:r>
        <w:rPr>
          <w:b/>
        </w:rPr>
        <w:t>FAQ</w:t>
      </w:r>
    </w:p>
    <w:p w14:paraId="74CA6419" w14:textId="77777777" w:rsidR="00DE657D" w:rsidRDefault="00DE657D"/>
    <w:p w14:paraId="136EFA1D" w14:textId="77777777" w:rsidR="00DE657D" w:rsidRDefault="00D67712">
      <w:pPr>
        <w:rPr>
          <w:i/>
        </w:rPr>
      </w:pPr>
      <w:r>
        <w:rPr>
          <w:i/>
        </w:rPr>
        <w:t>Q: Can we use any quantum libraries or are we restricted to a particular set of tools?</w:t>
      </w:r>
    </w:p>
    <w:p w14:paraId="237DD4B9" w14:textId="77777777" w:rsidR="00DE657D" w:rsidRDefault="00DE657D">
      <w:pPr>
        <w:rPr>
          <w:b/>
        </w:rPr>
      </w:pPr>
    </w:p>
    <w:p w14:paraId="2D567ACD" w14:textId="77777777" w:rsidR="00DE657D" w:rsidRDefault="00D67712">
      <w:r>
        <w:t>A: Feel free to use whatever you like, just make sure that the tool doesn’t solve the whole problem for you.</w:t>
      </w:r>
    </w:p>
    <w:p w14:paraId="69B1C9C9" w14:textId="77777777" w:rsidR="00DE657D" w:rsidRDefault="00D67712">
      <w:r>
        <w:lastRenderedPageBreak/>
        <w:t>Regarding the language of choice, Python is definitely the preferred one, since this is the language that most of the mentors use.</w:t>
      </w:r>
    </w:p>
    <w:p w14:paraId="64971084" w14:textId="77777777" w:rsidR="00DE657D" w:rsidRDefault="00D67712">
      <w:r>
        <w:t>You can do the task first in the language of your preference and then translate it to Python if that’s more convenient for you.</w:t>
      </w:r>
    </w:p>
    <w:p w14:paraId="12617265" w14:textId="77777777" w:rsidR="00DE657D" w:rsidRDefault="00DE657D"/>
    <w:p w14:paraId="3F6E4962" w14:textId="77777777" w:rsidR="00DE657D" w:rsidRDefault="00DE657D">
      <w:pPr>
        <w:rPr>
          <w:i/>
        </w:rPr>
      </w:pPr>
    </w:p>
    <w:p w14:paraId="05021364" w14:textId="77777777" w:rsidR="00DE657D" w:rsidRDefault="00D67712">
      <w:pPr>
        <w:rPr>
          <w:i/>
        </w:rPr>
      </w:pPr>
      <w:r>
        <w:rPr>
          <w:i/>
        </w:rPr>
        <w:t>Q: I am applying as a member of a team. How many tasks do we submit?</w:t>
      </w:r>
    </w:p>
    <w:p w14:paraId="3BAE8E30" w14:textId="77777777" w:rsidR="00DE657D" w:rsidRDefault="00DE657D"/>
    <w:p w14:paraId="32919D62" w14:textId="77777777" w:rsidR="00DE657D" w:rsidRDefault="00D67712">
      <w:r>
        <w:t>A: Each member of a team must submit their own screening task. This will help us judge the skill level of each individual team member and help us pair folks up with the right mentor.</w:t>
      </w:r>
    </w:p>
    <w:p w14:paraId="174F7931" w14:textId="77777777" w:rsidR="00DE657D" w:rsidRDefault="00DE657D"/>
    <w:p w14:paraId="5EE9164E" w14:textId="77777777" w:rsidR="00DE657D" w:rsidRDefault="00D67712">
      <w:pPr>
        <w:rPr>
          <w:i/>
        </w:rPr>
      </w:pPr>
      <w:r>
        <w:rPr>
          <w:i/>
        </w:rPr>
        <w:t>Q: How should I submit the solution?</w:t>
      </w:r>
    </w:p>
    <w:p w14:paraId="2F098F72" w14:textId="77777777" w:rsidR="00DE657D" w:rsidRDefault="00DE657D"/>
    <w:p w14:paraId="1CD0CB7A" w14:textId="77777777" w:rsidR="00DE657D" w:rsidRDefault="00D67712">
      <w:r>
        <w:t xml:space="preserve">A: All the materials for the submission should be inside the GitHub repository. Please do not send us any loose files as attachments or in any other format. Please submit your GitHub repository to this google form once you’ve finished: </w:t>
      </w:r>
      <w:hyperlink r:id="rId14">
        <w:r>
          <w:rPr>
            <w:color w:val="1155CC"/>
            <w:u w:val="single"/>
          </w:rPr>
          <w:t>https://forms.gle/2S6Z912fzExLhg5aA</w:t>
        </w:r>
      </w:hyperlink>
      <w:r>
        <w:t xml:space="preserve"> </w:t>
      </w:r>
    </w:p>
    <w:p w14:paraId="111AD09A" w14:textId="77777777" w:rsidR="00DE657D" w:rsidRDefault="00DE657D"/>
    <w:p w14:paraId="4CC17026" w14:textId="77777777" w:rsidR="00DE657D" w:rsidRDefault="00DE657D"/>
    <w:sectPr w:rsidR="00DE657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iddhi mali" w:date="2020-09-20T07:16:00Z" w:initials="">
    <w:p w14:paraId="13FB95E4"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Is L in 1st task a  variational parameter like theta_i,n  which needs to be passed in the optimization function or we have to give it as input externally for experimentation?</w:t>
      </w:r>
    </w:p>
  </w:comment>
  <w:comment w:id="2" w:author="Dario Rosa" w:date="2020-09-21T14:20:00Z" w:initials="">
    <w:p w14:paraId="35B218A1"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Hi. Actually you should, for any given value of L (so L = 1, 2, 3 and so on), find the optimum values of the theta.</w:t>
      </w:r>
    </w:p>
    <w:p w14:paraId="0C67B94D"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Is it clearer? Of course, do not go to crazy large values of L! you will see that at a certain moment the results will be stable!</w:t>
      </w:r>
    </w:p>
  </w:comment>
  <w:comment w:id="3" w:author="siddhi mali" w:date="2020-09-22T08:22:00Z" w:initials="">
    <w:p w14:paraId="023C662A"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Thank you so much for the reply. So I can give values of L separately? and not tell the optimization function to decide the value of L?. Also I don't know much about training (like in ML) would that be a problem for implementing optimization in my code?</w:t>
      </w:r>
    </w:p>
  </w:comment>
  <w:comment w:id="45" w:author="Mohamed ShehabEldin" w:date="2020-09-12T23:50:00Z" w:initials="">
    <w:p w14:paraId="62280CA8"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what is the definition of theta? how theta related to theta_i and how theta_i related to theta_i,n?</w:t>
      </w:r>
    </w:p>
  </w:comment>
  <w:comment w:id="46" w:author="Michał Stęchły" w:date="2020-09-13T01:30:00Z" w:initials="">
    <w:p w14:paraId="357A7A1A"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Theta is a vector of angles theta_i.</w:t>
      </w:r>
    </w:p>
    <w:p w14:paraId="36AB0599"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"theta_i,n" is a parameter for the i-th qubit on a n-th layer.</w:t>
      </w:r>
    </w:p>
  </w:comment>
  <w:comment w:id="47" w:author="Anonymous" w:date="2020-09-15T06:21:00Z" w:initials="">
    <w:p w14:paraId="5A02835D"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Will be great to know, what is the inspiration for this PQC.</w:t>
      </w:r>
    </w:p>
  </w:comment>
  <w:comment w:id="48" w:author="Michał Stęchły" w:date="2020-09-16T01:12:00Z" w:initials="">
    <w:p w14:paraId="2D767D40"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QAOA</w:t>
      </w:r>
    </w:p>
  </w:comment>
  <w:comment w:id="49" w:author="Farhan Tanvir" w:date="2020-09-11T04:39:00Z" w:initials="">
    <w:p w14:paraId="35AFBA65"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For teams, do we each select a separate task, or can more than one of us submit our own solutions for the same task?</w:t>
      </w:r>
    </w:p>
  </w:comment>
  <w:comment w:id="50" w:author="Michał Stęchły" w:date="2020-09-11T15:16:00Z" w:initials="">
    <w:p w14:paraId="318E8CBC"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Each person should submit their own task. These can be same task, but submissions should be separate.</w:t>
      </w:r>
    </w:p>
  </w:comment>
  <w:comment w:id="51" w:author="Aleksei Tourkine" w:date="2020-09-19T06:23:00Z" w:initials="">
    <w:p w14:paraId="44B9CC2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Is there a reason for the Phi vector to be  a qubit rather than just random vector that is fixed once for the exercice? Since the whole plot is to be calculated with the same Phi.</w:t>
      </w:r>
    </w:p>
  </w:comment>
  <w:comment w:id="52" w:author="Dario Rosa" w:date="2020-09-21T14:20:00Z" w:initials="">
    <w:p w14:paraId="26DAF048"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Phi is not a qubit. As you say, phi is a random vector which is taken once for all</w:t>
      </w:r>
    </w:p>
  </w:comment>
  <w:comment w:id="53" w:author="Anonymous" w:date="2020-09-15T06:17:00Z" w:initials="">
    <w:p w14:paraId="3840BF64"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Why is this restriction necessary?</w:t>
      </w:r>
    </w:p>
  </w:comment>
  <w:comment w:id="54" w:author="Anonymous" w:date="2020-09-17T02:51:00Z" w:initials="">
    <w:p w14:paraId="26FB32E0"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Any clues to this?</w:t>
      </w:r>
    </w:p>
  </w:comment>
  <w:comment w:id="55" w:author="Michał Stęchły" w:date="2020-09-18T13:55:00Z" w:initials="">
    <w:p w14:paraId="0DDB8329"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 xml:space="preserve">@dario.rosa85@gmail.com ? </w:t>
      </w:r>
    </w:p>
    <w:p w14:paraId="39436FD2"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In principle it's not, but since angles are cyclic, this suffices.</w:t>
      </w:r>
    </w:p>
  </w:comment>
  <w:comment w:id="56" w:author="Dario Rosa" w:date="2020-09-18T14:17:00Z" w:initials="">
    <w:p w14:paraId="6B25A068"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Of course, the reason of having a restriction is because of periodicity. But actually the correct periodicity would be (0,4pi). I do not remember why I put only (0,2pi).... You can try with both the periodicities and see if the performance changes! For sure (0, 2pi) is enough to reach convergence, but maybe doing (0,4pi) you reach a faster convergence! Take it as a bonus question! Good point :-)</w:t>
      </w:r>
    </w:p>
  </w:comment>
  <w:comment w:id="57" w:author="Dario Rosa" w:date="2020-09-18T14:46:00Z" w:initials="">
    <w:p w14:paraId="1D879CC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Sorry, now I remember why I put (0,2pi). I confirm that the true periodicity should be (0,4pi) (bonus question: show why this is the case). However, you can convince that by sampling between (0,2pi) instead of (0,4pi) you lose at most an irrelevant overall phase. So you can safely sample between (0,2pi). Let me know if this is clear and thank you for pointing out!</w:t>
      </w:r>
    </w:p>
  </w:comment>
  <w:comment w:id="58" w:author="Pinaki Sen" w:date="2020-09-12T03:42:00Z" w:initials="">
    <w:p w14:paraId="769781BE"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As mentioned here |phi&gt; is randomly generated, should it be the same for the whole plot?</w:t>
      </w:r>
    </w:p>
  </w:comment>
  <w:comment w:id="59" w:author="Michał Stęchły" w:date="2020-09-13T01:32:00Z" w:initials="">
    <w:p w14:paraId="2D596058"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Yes.</w:t>
      </w:r>
    </w:p>
  </w:comment>
  <w:comment w:id="60" w:author="Pinaki Sen" w:date="2020-09-19T17:26:00Z" w:initials="">
    <w:p w14:paraId="58D1CF6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Shouldn't it be square of mod of components?</w:t>
      </w:r>
    </w:p>
  </w:comment>
  <w:comment w:id="61" w:author="Dario Rosa" w:date="2020-09-21T14:22:00Z" w:initials="">
    <w:p w14:paraId="040FA966"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Correct: I fixed the text! thank you!</w:t>
      </w:r>
    </w:p>
  </w:comment>
  <w:comment w:id="63" w:author="Parth S.Shah" w:date="2020-09-18T05:50:00Z" w:initials="">
    <w:p w14:paraId="67E259E3"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Equal probability for just these 2 states doesn't directly imply a probability of 1/2 for each right? I'm guessing we want a circuit that reaches a superposition state with only these 2?</w:t>
      </w:r>
    </w:p>
  </w:comment>
  <w:comment w:id="64" w:author="Michał Stęchły" w:date="2020-09-18T13:56:00Z" w:initials="">
    <w:p w14:paraId="719F3D44"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Nice catch!</w:t>
      </w:r>
    </w:p>
    <w:p w14:paraId="04FE57D0"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Yeah, I meant 50%/50% :) Fixing it now!</w:t>
      </w:r>
    </w:p>
  </w:comment>
  <w:comment w:id="65" w:author="Michał Stęchły" w:date="2020-09-18T13:56:00Z" w:initials="">
    <w:p w14:paraId="2C7B6EA7"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_Marked as resolved_</w:t>
      </w:r>
    </w:p>
  </w:comment>
  <w:comment w:id="66" w:author="Parth S.Shah" w:date="2020-09-18T13:56:00Z" w:initials="">
    <w:p w14:paraId="1650B6F7"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_Marked as resolved_</w:t>
      </w:r>
    </w:p>
  </w:comment>
  <w:comment w:id="67" w:author="Parth S.Shah" w:date="2020-09-18T13:56:00Z" w:initials="">
    <w:p w14:paraId="3187E159"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_Re-opened_</w:t>
      </w:r>
    </w:p>
  </w:comment>
  <w:comment w:id="62" w:author="Doniyor" w:date="2020-09-19T20:54:00Z" w:initials="">
    <w:p w14:paraId="44DCCEFA"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Should we implement the Bell state?</w:t>
      </w:r>
    </w:p>
  </w:comment>
  <w:comment w:id="68" w:author="Kunal Marwaha" w:date="2020-09-10T23:41:00Z" w:initials="">
    <w:p w14:paraId="65FD16C6"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What is the input of the circuit? |00&gt; ?</w:t>
      </w:r>
    </w:p>
  </w:comment>
  <w:comment w:id="69" w:author="Michał Stęchły" w:date="2020-09-11T15:17:00Z" w:initials="">
    <w:p w14:paraId="395F8E7C"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Yes</w:t>
      </w:r>
    </w:p>
  </w:comment>
  <w:comment w:id="72" w:author="Codie" w:date="2020-09-22T10:43:00Z" w:initials="">
    <w:p w14:paraId="21E9FBB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Is this the no. of shots that we do on a simulator to get the probability or is it something else.</w:t>
      </w:r>
    </w:p>
  </w:comment>
  <w:comment w:id="73" w:author="Aditya Giridharan" w:date="2020-09-23T08:46:00Z" w:initials="">
    <w:p w14:paraId="286B99EB"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yes, this is the number of shots</w:t>
      </w:r>
    </w:p>
  </w:comment>
  <w:comment w:id="74" w:author="Edwin Agnew" w:date="2020-09-18T15:29:00Z" w:initials="">
    <w:p w14:paraId="42FC8372"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Should the number of iterations be constant or the same as the number of measurements?</w:t>
      </w:r>
    </w:p>
  </w:comment>
  <w:comment w:id="75" w:author="Ayushi Dubal" w:date="2020-09-20T10:48:00Z" w:initials="">
    <w:p w14:paraId="6C4B734B"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_Marked as resolved_</w:t>
      </w:r>
    </w:p>
  </w:comment>
  <w:comment w:id="76" w:author="Ayushi Dubal" w:date="2020-09-20T10:49:00Z" w:initials="">
    <w:p w14:paraId="2592FE02"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_Re-opened_</w:t>
      </w:r>
    </w:p>
  </w:comment>
  <w:comment w:id="77" w:author="Codie" w:date="2020-09-22T10:53:00Z" w:initials="">
    <w:p w14:paraId="13274CA6"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We are supposed to train the optemizer on a noisy simulator or it's something else that I'm missing.</w:t>
      </w:r>
    </w:p>
  </w:comment>
  <w:comment w:id="78" w:author="Miata" w:date="2020-09-22T14:44:00Z" w:initials="">
    <w:p w14:paraId="65B43F70"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Is providing a solution enough for answering this question? Or should I also give the analysis/reasoning about why my solution works?</w:t>
      </w:r>
    </w:p>
  </w:comment>
  <w:comment w:id="79" w:author="Aditya Giridharan" w:date="2020-09-23T08:47:00Z" w:initials="">
    <w:p w14:paraId="4EF2A24C"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from the qosf slack: "The more the better"</w:t>
      </w:r>
    </w:p>
  </w:comment>
  <w:comment w:id="80" w:author="Miata" w:date="2020-09-23T13:48:00Z" w:initials="">
    <w:p w14:paraId="4D492C0E"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thanks</w:t>
      </w:r>
    </w:p>
  </w:comment>
  <w:comment w:id="81" w:author="Anonymous" w:date="2020-09-07T15:52:00Z" w:initials="">
    <w:p w14:paraId="0B2BE4E3"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What format should we assume the input circuit will take? A list whose elements are gates and qubits they act on?</w:t>
      </w:r>
    </w:p>
  </w:comment>
  <w:comment w:id="82" w:author="Michał Stęchły" w:date="2020-09-07T23:53:00Z" w:initials="">
    <w:p w14:paraId="2DF89D1A"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It might be a list, might be a pyquil/qiskit/cirq/qasm circuit. It doesn't really matter :)</w:t>
      </w:r>
    </w:p>
  </w:comment>
  <w:comment w:id="83" w:author="Anonymous" w:date="2020-09-14T21:04:00Z" w:initials="">
    <w:p w14:paraId="35AFB09C"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Up to a phase, or should I consider phases?</w:t>
      </w:r>
    </w:p>
  </w:comment>
  <w:comment w:id="84" w:author="Michał Stęchły" w:date="2020-09-16T01:14:00Z" w:initials="">
    <w:p w14:paraId="3017130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Good question!</w:t>
      </w:r>
    </w:p>
    <w:p w14:paraId="0042FDBF"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 think up to phase, but it would be good to describe why you're doing what you're doing :)</w:t>
      </w:r>
    </w:p>
  </w:comment>
  <w:comment w:id="85" w:author="Maha Metawei" w:date="2020-09-18T21:07:00Z" w:initials="">
    <w:p w14:paraId="250D2CF4"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What is exactly meant by the word "involved"? Do you mean we need to reduce the circuit depth?</w:t>
      </w:r>
    </w:p>
  </w:comment>
  <w:comment w:id="86" w:author="Michał Stęchły" w:date="2020-09-20T00:36:00Z" w:initials="">
    <w:p w14:paraId="058258B3"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It's intentionally left a little bit vague. Circuit depth is the most obvious, but if you dig into this topic, there are other  aspects that you might want to optimize for. I recommend searching through the QOSF slack for more answers.</w:t>
      </w:r>
    </w:p>
  </w:comment>
  <w:comment w:id="87" w:author="Chriscrosser 3310" w:date="2020-09-19T17:33:00Z" w:initials="">
    <w:p w14:paraId="74917489"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Can we use transpilers like Qiskit's or we have to come up with our own ways?</w:t>
      </w:r>
    </w:p>
  </w:comment>
  <w:comment w:id="88" w:author="Michał Stęchły" w:date="2020-09-20T00:34:00Z" w:initials="">
    <w:p w14:paraId="0B309DBD"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 xml:space="preserve">If you used an existing transpiler this could be solved in about 5 lines of code. </w:t>
      </w:r>
    </w:p>
    <w:p w14:paraId="632019C6"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So the answer is no :)</w:t>
      </w:r>
    </w:p>
  </w:comment>
  <w:comment w:id="91" w:author="Parth S.Shah" w:date="2020-09-13T04:36:00Z" w:initials="">
    <w:p w14:paraId="6189B105"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Adding on Felipe's question: how low level is "scratch"?</w:t>
      </w:r>
    </w:p>
  </w:comment>
  <w:comment w:id="92" w:author="Michał Stęchły" w:date="2020-09-14T01:16:00Z" w:initials="">
    <w:p w14:paraId="7A5902D3"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Gates are ok.</w:t>
      </w:r>
    </w:p>
    <w:p w14:paraId="43CE5C14"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`my_framework.create_vqe(H)` is not.</w:t>
      </w:r>
    </w:p>
  </w:comment>
  <w:comment w:id="89" w:author="Felipe Oyarce" w:date="2020-09-12T23:08:00Z" w:initials="">
    <w:p w14:paraId="5EAF35D1"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Does this mean to not implement any VQE built-in object, function and so on?</w:t>
      </w:r>
    </w:p>
  </w:comment>
  <w:comment w:id="90" w:author="Michał Stęchły" w:date="2020-09-14T01:15:00Z" w:initials="">
    <w:p w14:paraId="02B088DE"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Not to *use* any VQE built-in objects – you need to implement the circuit from gates.</w:t>
      </w:r>
    </w:p>
  </w:comment>
  <w:comment w:id="93" w:author="Kristian Koci" w:date="2020-09-21T19:47:00Z" w:initials="">
    <w:p w14:paraId="497F5C61"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Hi, I didn't have the time since I applied for the mentorship, right now I can focus on one of the tasks, I'm so sorry about it, it's been 2 weeks now, is there any way to re-apply? Or maybe have more time to complete them?</w:t>
      </w:r>
    </w:p>
    <w:p w14:paraId="3607C3C4" w14:textId="77777777" w:rsidR="00D67712" w:rsidRDefault="00D67712">
      <w:pPr>
        <w:widowControl w:val="0"/>
        <w:pBdr>
          <w:top w:val="nil"/>
          <w:left w:val="nil"/>
          <w:bottom w:val="nil"/>
          <w:right w:val="nil"/>
          <w:between w:val="nil"/>
        </w:pBdr>
        <w:spacing w:line="240" w:lineRule="auto"/>
        <w:rPr>
          <w:color w:val="000000"/>
        </w:rPr>
      </w:pPr>
    </w:p>
    <w:p w14:paraId="62EE0E78" w14:textId="77777777" w:rsidR="00D67712" w:rsidRDefault="00D67712">
      <w:pPr>
        <w:widowControl w:val="0"/>
        <w:pBdr>
          <w:top w:val="nil"/>
          <w:left w:val="nil"/>
          <w:bottom w:val="nil"/>
          <w:right w:val="nil"/>
          <w:between w:val="nil"/>
        </w:pBdr>
        <w:spacing w:line="240" w:lineRule="auto"/>
        <w:rPr>
          <w:color w:val="000000"/>
        </w:rPr>
      </w:pPr>
      <w:r>
        <w:rPr>
          <w:rFonts w:eastAsia="Arial"/>
          <w:color w:val="000000"/>
        </w:rPr>
        <w:t>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B95E4" w15:done="0"/>
  <w15:commentEx w15:paraId="0C67B94D" w15:done="0"/>
  <w15:commentEx w15:paraId="023C662A" w15:done="0"/>
  <w15:commentEx w15:paraId="62280CA8" w15:done="0"/>
  <w15:commentEx w15:paraId="36AB0599" w15:done="0"/>
  <w15:commentEx w15:paraId="5A02835D" w15:done="0"/>
  <w15:commentEx w15:paraId="2D767D40" w15:done="0"/>
  <w15:commentEx w15:paraId="35AFBA65" w15:done="0"/>
  <w15:commentEx w15:paraId="318E8CBC" w15:done="0"/>
  <w15:commentEx w15:paraId="44B9CC2F" w15:done="0"/>
  <w15:commentEx w15:paraId="26DAF048" w15:done="0"/>
  <w15:commentEx w15:paraId="3840BF64" w15:done="0"/>
  <w15:commentEx w15:paraId="26FB32E0" w15:done="0"/>
  <w15:commentEx w15:paraId="39436FD2" w15:done="0"/>
  <w15:commentEx w15:paraId="6B25A068" w15:done="0"/>
  <w15:commentEx w15:paraId="1D879CCF" w15:done="0"/>
  <w15:commentEx w15:paraId="769781BE" w15:done="0"/>
  <w15:commentEx w15:paraId="2D596058" w15:done="0"/>
  <w15:commentEx w15:paraId="58D1CF6F" w15:done="0"/>
  <w15:commentEx w15:paraId="040FA966" w15:done="0"/>
  <w15:commentEx w15:paraId="67E259E3" w15:done="0"/>
  <w15:commentEx w15:paraId="04FE57D0" w15:done="0"/>
  <w15:commentEx w15:paraId="2C7B6EA7" w15:done="0"/>
  <w15:commentEx w15:paraId="1650B6F7" w15:done="0"/>
  <w15:commentEx w15:paraId="3187E159" w15:done="0"/>
  <w15:commentEx w15:paraId="44DCCEFA" w15:done="0"/>
  <w15:commentEx w15:paraId="65FD16C6" w15:done="0"/>
  <w15:commentEx w15:paraId="395F8E7C" w15:done="0"/>
  <w15:commentEx w15:paraId="21E9FBBF" w15:done="0"/>
  <w15:commentEx w15:paraId="286B99EB" w15:done="0"/>
  <w15:commentEx w15:paraId="42FC8372" w15:done="0"/>
  <w15:commentEx w15:paraId="6C4B734B" w15:done="0"/>
  <w15:commentEx w15:paraId="2592FE02" w15:done="0"/>
  <w15:commentEx w15:paraId="13274CA6" w15:done="0"/>
  <w15:commentEx w15:paraId="65B43F70" w15:done="0"/>
  <w15:commentEx w15:paraId="4EF2A24C" w15:done="0"/>
  <w15:commentEx w15:paraId="4D492C0E" w15:done="0"/>
  <w15:commentEx w15:paraId="0B2BE4E3" w15:done="0"/>
  <w15:commentEx w15:paraId="2DF89D1A" w15:done="0"/>
  <w15:commentEx w15:paraId="35AFB09C" w15:done="0"/>
  <w15:commentEx w15:paraId="0042FDBF" w15:done="0"/>
  <w15:commentEx w15:paraId="250D2CF4" w15:done="0"/>
  <w15:commentEx w15:paraId="058258B3" w15:done="0"/>
  <w15:commentEx w15:paraId="74917489" w15:done="0"/>
  <w15:commentEx w15:paraId="632019C6" w15:done="0"/>
  <w15:commentEx w15:paraId="6189B105" w15:done="0"/>
  <w15:commentEx w15:paraId="43CE5C14" w15:done="0"/>
  <w15:commentEx w15:paraId="5EAF35D1" w15:done="0"/>
  <w15:commentEx w15:paraId="02B088DE" w15:done="0"/>
  <w15:commentEx w15:paraId="62EE0E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B95E4" w16cid:durableId="2318AB75"/>
  <w16cid:commentId w16cid:paraId="0C67B94D" w16cid:durableId="2318AB76"/>
  <w16cid:commentId w16cid:paraId="023C662A" w16cid:durableId="2318AB77"/>
  <w16cid:commentId w16cid:paraId="62280CA8" w16cid:durableId="2318AB78"/>
  <w16cid:commentId w16cid:paraId="36AB0599" w16cid:durableId="2318AB79"/>
  <w16cid:commentId w16cid:paraId="5A02835D" w16cid:durableId="2318AB7A"/>
  <w16cid:commentId w16cid:paraId="2D767D40" w16cid:durableId="2318AB7B"/>
  <w16cid:commentId w16cid:paraId="35AFBA65" w16cid:durableId="2318AB7C"/>
  <w16cid:commentId w16cid:paraId="318E8CBC" w16cid:durableId="2318AB7D"/>
  <w16cid:commentId w16cid:paraId="44B9CC2F" w16cid:durableId="2318AB7E"/>
  <w16cid:commentId w16cid:paraId="26DAF048" w16cid:durableId="2318AB7F"/>
  <w16cid:commentId w16cid:paraId="3840BF64" w16cid:durableId="2318AB80"/>
  <w16cid:commentId w16cid:paraId="26FB32E0" w16cid:durableId="2318AB81"/>
  <w16cid:commentId w16cid:paraId="39436FD2" w16cid:durableId="2318AB82"/>
  <w16cid:commentId w16cid:paraId="6B25A068" w16cid:durableId="2318AB83"/>
  <w16cid:commentId w16cid:paraId="1D879CCF" w16cid:durableId="2318AB84"/>
  <w16cid:commentId w16cid:paraId="769781BE" w16cid:durableId="2318AB85"/>
  <w16cid:commentId w16cid:paraId="2D596058" w16cid:durableId="2318AB86"/>
  <w16cid:commentId w16cid:paraId="58D1CF6F" w16cid:durableId="2318AB87"/>
  <w16cid:commentId w16cid:paraId="040FA966" w16cid:durableId="2318AB88"/>
  <w16cid:commentId w16cid:paraId="67E259E3" w16cid:durableId="2318AB89"/>
  <w16cid:commentId w16cid:paraId="04FE57D0" w16cid:durableId="2318AB8A"/>
  <w16cid:commentId w16cid:paraId="2C7B6EA7" w16cid:durableId="2318AB8B"/>
  <w16cid:commentId w16cid:paraId="1650B6F7" w16cid:durableId="2318AB8C"/>
  <w16cid:commentId w16cid:paraId="3187E159" w16cid:durableId="2318AB8D"/>
  <w16cid:commentId w16cid:paraId="44DCCEFA" w16cid:durableId="2318AB8E"/>
  <w16cid:commentId w16cid:paraId="65FD16C6" w16cid:durableId="2318AB8F"/>
  <w16cid:commentId w16cid:paraId="395F8E7C" w16cid:durableId="2318AB90"/>
  <w16cid:commentId w16cid:paraId="21E9FBBF" w16cid:durableId="2318AB91"/>
  <w16cid:commentId w16cid:paraId="286B99EB" w16cid:durableId="2318AB92"/>
  <w16cid:commentId w16cid:paraId="42FC8372" w16cid:durableId="2318AB93"/>
  <w16cid:commentId w16cid:paraId="6C4B734B" w16cid:durableId="2318AB94"/>
  <w16cid:commentId w16cid:paraId="2592FE02" w16cid:durableId="2318AB95"/>
  <w16cid:commentId w16cid:paraId="13274CA6" w16cid:durableId="2318AB96"/>
  <w16cid:commentId w16cid:paraId="65B43F70" w16cid:durableId="2318AB97"/>
  <w16cid:commentId w16cid:paraId="4EF2A24C" w16cid:durableId="2318AB98"/>
  <w16cid:commentId w16cid:paraId="4D492C0E" w16cid:durableId="2318AB99"/>
  <w16cid:commentId w16cid:paraId="0B2BE4E3" w16cid:durableId="2318AB9A"/>
  <w16cid:commentId w16cid:paraId="2DF89D1A" w16cid:durableId="2318AB9B"/>
  <w16cid:commentId w16cid:paraId="35AFB09C" w16cid:durableId="2318AB9C"/>
  <w16cid:commentId w16cid:paraId="0042FDBF" w16cid:durableId="2318AB9D"/>
  <w16cid:commentId w16cid:paraId="250D2CF4" w16cid:durableId="2318AB9E"/>
  <w16cid:commentId w16cid:paraId="058258B3" w16cid:durableId="2318AB9F"/>
  <w16cid:commentId w16cid:paraId="74917489" w16cid:durableId="2318ABA0"/>
  <w16cid:commentId w16cid:paraId="632019C6" w16cid:durableId="2318ABA1"/>
  <w16cid:commentId w16cid:paraId="6189B105" w16cid:durableId="2318ABA2"/>
  <w16cid:commentId w16cid:paraId="43CE5C14" w16cid:durableId="2318ABA3"/>
  <w16cid:commentId w16cid:paraId="5EAF35D1" w16cid:durableId="2318ABA4"/>
  <w16cid:commentId w16cid:paraId="02B088DE" w16cid:durableId="2318ABA5"/>
  <w16cid:commentId w16cid:paraId="62EE0E78" w16cid:durableId="2318A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4F75"/>
    <w:multiLevelType w:val="hybridMultilevel"/>
    <w:tmpl w:val="82C66D32"/>
    <w:lvl w:ilvl="0" w:tplc="1320333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4AB"/>
    <w:multiLevelType w:val="hybridMultilevel"/>
    <w:tmpl w:val="EA3E04A6"/>
    <w:lvl w:ilvl="0" w:tplc="162AAF26">
      <w:numFmt w:val="decimalZero"/>
      <w:lvlText w:val="%1"/>
      <w:lvlJc w:val="left"/>
      <w:pPr>
        <w:ind w:left="1452" w:hanging="7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070E56"/>
    <w:multiLevelType w:val="multilevel"/>
    <w:tmpl w:val="7B3C2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A46ADE"/>
    <w:multiLevelType w:val="multilevel"/>
    <w:tmpl w:val="42AAC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A10492"/>
    <w:multiLevelType w:val="multilevel"/>
    <w:tmpl w:val="28D60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7D"/>
    <w:rsid w:val="0003447F"/>
    <w:rsid w:val="00044B34"/>
    <w:rsid w:val="000B5BFC"/>
    <w:rsid w:val="0016744D"/>
    <w:rsid w:val="00173F27"/>
    <w:rsid w:val="00197667"/>
    <w:rsid w:val="001E52D4"/>
    <w:rsid w:val="00203450"/>
    <w:rsid w:val="00225467"/>
    <w:rsid w:val="00500853"/>
    <w:rsid w:val="00524F11"/>
    <w:rsid w:val="00644232"/>
    <w:rsid w:val="006E7FA5"/>
    <w:rsid w:val="007410D7"/>
    <w:rsid w:val="00745DEF"/>
    <w:rsid w:val="00750B7F"/>
    <w:rsid w:val="00757939"/>
    <w:rsid w:val="008040A1"/>
    <w:rsid w:val="00853615"/>
    <w:rsid w:val="00A1057F"/>
    <w:rsid w:val="00A77FBC"/>
    <w:rsid w:val="00B25B92"/>
    <w:rsid w:val="00C331C8"/>
    <w:rsid w:val="00C40EE6"/>
    <w:rsid w:val="00D67712"/>
    <w:rsid w:val="00DE657D"/>
    <w:rsid w:val="00FD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8F8F"/>
  <w15:docId w15:val="{5F32E826-BBFC-4DE3-96EF-DECD7DCC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08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853"/>
    <w:rPr>
      <w:rFonts w:ascii="Segoe UI" w:hAnsi="Segoe UI" w:cs="Segoe UI"/>
      <w:sz w:val="18"/>
      <w:szCs w:val="18"/>
    </w:rPr>
  </w:style>
  <w:style w:type="paragraph" w:styleId="ListParagraph">
    <w:name w:val="List Paragraph"/>
    <w:basedOn w:val="Normal"/>
    <w:uiPriority w:val="34"/>
    <w:qFormat/>
    <w:rsid w:val="00500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83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orms.gle/2S6Z912fzExLhg5aA"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mustythoughts.com/variational-quantum-eigensolver-explain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ustythoughts.com/variational-quantum-eigensolver-explained"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forms.gle/2S6Z912fzExLhg5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he</dc:creator>
  <cp:lastModifiedBy>he qin</cp:lastModifiedBy>
  <cp:revision>2</cp:revision>
  <dcterms:created xsi:type="dcterms:W3CDTF">2020-09-25T19:27:00Z</dcterms:created>
  <dcterms:modified xsi:type="dcterms:W3CDTF">2020-09-25T19:27:00Z</dcterms:modified>
</cp:coreProperties>
</file>